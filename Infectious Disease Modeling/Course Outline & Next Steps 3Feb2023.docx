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28E2" w:rsidP="00997C2A" w:rsidRDefault="00997C2A" w14:paraId="4D0CE8CD" w14:textId="22927C99">
      <w:pPr>
        <w:jc w:val="center"/>
        <w:rPr>
          <w:b/>
          <w:bCs/>
        </w:rPr>
      </w:pPr>
      <w:r>
        <w:rPr>
          <w:b/>
          <w:bCs/>
        </w:rPr>
        <w:t>SMDM ID Modeling Short Course</w:t>
      </w:r>
    </w:p>
    <w:p w:rsidR="00997C2A" w:rsidP="00997C2A" w:rsidRDefault="00997C2A" w14:paraId="68C2C149" w14:textId="655AEE56">
      <w:pPr>
        <w:jc w:val="center"/>
        <w:rPr>
          <w:b/>
          <w:bCs/>
        </w:rPr>
      </w:pPr>
      <w:r>
        <w:rPr>
          <w:b/>
          <w:bCs/>
        </w:rPr>
        <w:t>Notes on Stanford course materials/possible outline for course</w:t>
      </w:r>
    </w:p>
    <w:p w:rsidR="00CF7A1E" w:rsidP="00997C2A" w:rsidRDefault="00CF7A1E" w14:paraId="1BBD3AD5" w14:textId="1B78B5B0">
      <w:pPr>
        <w:rPr>
          <w:ins w:author="Tess Ryckman" w:date="2023-02-03T16:47:00Z" w:id="0"/>
          <w:b/>
          <w:bCs/>
          <w:u w:val="single"/>
        </w:rPr>
      </w:pPr>
      <w:ins w:author="Tess Ryckman" w:date="2023-02-03T16:47:00Z" w:id="1">
        <w:r>
          <w:rPr>
            <w:b/>
            <w:bCs/>
            <w:u w:val="single"/>
          </w:rPr>
          <w:t>Next Steps</w:t>
        </w:r>
      </w:ins>
    </w:p>
    <w:p w:rsidR="00CF7A1E" w:rsidP="00CF7A1E" w:rsidRDefault="00CF7A1E" w14:paraId="58059D21" w14:textId="30A1EF43">
      <w:pPr>
        <w:pStyle w:val="ListParagraph"/>
        <w:numPr>
          <w:ilvl w:val="0"/>
          <w:numId w:val="15"/>
        </w:numPr>
        <w:rPr>
          <w:ins w:author="Tess Ryckman" w:date="2023-02-03T16:50:00Z" w:id="2"/>
        </w:rPr>
      </w:pPr>
      <w:ins w:author="Tess Ryckman" w:date="2023-02-03T16:47:00Z" w:id="3">
        <w:r>
          <w:t xml:space="preserve">Kyu create </w:t>
        </w:r>
        <w:proofErr w:type="gramStart"/>
        <w:r>
          <w:t>GitHub</w:t>
        </w:r>
        <w:proofErr w:type="gramEnd"/>
        <w:r>
          <w:t xml:space="preserve"> </w:t>
        </w:r>
      </w:ins>
    </w:p>
    <w:p w:rsidR="00911C01" w:rsidP="00CF7A1E" w:rsidRDefault="00911C01" w14:paraId="228B0663" w14:textId="43C6050A">
      <w:pPr>
        <w:pStyle w:val="ListParagraph"/>
        <w:numPr>
          <w:ilvl w:val="0"/>
          <w:numId w:val="15"/>
        </w:numPr>
        <w:rPr>
          <w:ins w:author="Tess Ryckman" w:date="2023-02-03T16:50:00Z" w:id="4"/>
        </w:rPr>
      </w:pPr>
      <w:ins w:author="Tess Ryckman" w:date="2023-02-03T16:50:00Z" w:id="5">
        <w:r>
          <w:t>Tess R session #1 and SIR w/ births and deaths</w:t>
        </w:r>
      </w:ins>
      <w:ins w:author="Tess Ryckman" w:date="2023-02-03T16:51:00Z" w:id="6">
        <w:r w:rsidR="001805E6">
          <w:t xml:space="preserve"> and SIR w/ low- and high-risk group</w:t>
        </w:r>
      </w:ins>
    </w:p>
    <w:p w:rsidR="00911C01" w:rsidP="00CF7A1E" w:rsidRDefault="00911C01" w14:paraId="4BD222B3" w14:textId="5214B163">
      <w:pPr>
        <w:pStyle w:val="ListParagraph"/>
        <w:numPr>
          <w:ilvl w:val="0"/>
          <w:numId w:val="15"/>
        </w:numPr>
        <w:rPr>
          <w:ins w:author="Tess Ryckman" w:date="2023-02-03T16:50:00Z" w:id="7"/>
        </w:rPr>
      </w:pPr>
      <w:ins w:author="Tess Ryckman" w:date="2023-02-03T16:50:00Z" w:id="8">
        <w:r>
          <w:t>Kyu rest of R session #2 and all of R session #3</w:t>
        </w:r>
      </w:ins>
    </w:p>
    <w:p w:rsidR="00273DFC" w:rsidP="00CF7A1E" w:rsidRDefault="00273DFC" w14:paraId="6C81B6FF" w14:textId="24F3742A">
      <w:pPr>
        <w:pStyle w:val="ListParagraph"/>
        <w:numPr>
          <w:ilvl w:val="0"/>
          <w:numId w:val="15"/>
        </w:numPr>
        <w:rPr>
          <w:ins w:author="Tess Ryckman" w:date="2023-02-03T16:50:00Z" w:id="9"/>
        </w:rPr>
      </w:pPr>
      <w:ins w:author="Tess Ryckman" w:date="2023-02-03T16:50:00Z" w:id="10">
        <w:r>
          <w:t xml:space="preserve">Come up with accompanying slides </w:t>
        </w:r>
      </w:ins>
      <w:ins w:author="Tess Ryckman" w:date="2023-02-03T16:51:00Z" w:id="11">
        <w:r w:rsidR="00114EDF">
          <w:t xml:space="preserve">focused on the R part </w:t>
        </w:r>
      </w:ins>
      <w:ins w:author="Tess Ryckman" w:date="2023-02-03T16:50:00Z" w:id="12">
        <w:r>
          <w:t>– snapshot/</w:t>
        </w:r>
        <w:proofErr w:type="gramStart"/>
        <w:r>
          <w:t>equations</w:t>
        </w:r>
        <w:proofErr w:type="gramEnd"/>
      </w:ins>
    </w:p>
    <w:p w:rsidR="00273DFC" w:rsidP="00114EDF" w:rsidRDefault="00273DFC" w14:paraId="27E6CB8A" w14:textId="21E361F3">
      <w:pPr>
        <w:pStyle w:val="ListParagraph"/>
        <w:numPr>
          <w:ilvl w:val="1"/>
          <w:numId w:val="15"/>
        </w:numPr>
        <w:rPr>
          <w:ins w:author="Tess Ryckman" w:date="2023-02-03T16:51:00Z" w:id="13"/>
        </w:rPr>
      </w:pPr>
      <w:ins w:author="Tess Ryckman" w:date="2023-02-03T16:50:00Z" w:id="14">
        <w:r>
          <w:t>Placeholders in slides for sensitivity analysis</w:t>
        </w:r>
      </w:ins>
    </w:p>
    <w:p w:rsidRPr="00CF7A1E" w:rsidR="00114EDF" w:rsidP="00114EDF" w:rsidRDefault="00114EDF" w14:paraId="6CCD534D" w14:textId="6F26EE2B">
      <w:pPr>
        <w:pStyle w:val="ListParagraph"/>
        <w:numPr>
          <w:ilvl w:val="0"/>
          <w:numId w:val="15"/>
        </w:numPr>
        <w:rPr>
          <w:ins w:author="Tess Ryckman" w:date="2023-02-03T16:47:00Z" w:id="15"/>
          <w:rPrChange w:author="Tess Ryckman" w:date="2023-02-03T16:47:00Z" w:id="16">
            <w:rPr>
              <w:ins w:author="Tess Ryckman" w:date="2023-02-03T16:47:00Z" w:id="17"/>
              <w:b/>
              <w:bCs/>
              <w:u w:val="single"/>
            </w:rPr>
          </w:rPrChange>
        </w:rPr>
        <w:pPrChange w:author="Tess Ryckman" w:date="2023-02-03T16:51:00Z" w:id="18">
          <w:pPr/>
        </w:pPrChange>
      </w:pPr>
      <w:ins w:author="Tess Ryckman" w:date="2023-02-03T16:51:00Z" w:id="19">
        <w:r>
          <w:t>Later: rest of the slides</w:t>
        </w:r>
      </w:ins>
    </w:p>
    <w:p w:rsidRPr="00493645" w:rsidR="00997C2A" w:rsidP="00997C2A" w:rsidRDefault="00493645" w14:paraId="47676546" w14:textId="265165DB">
      <w:pPr>
        <w:rPr>
          <w:b/>
          <w:bCs/>
          <w:u w:val="single"/>
        </w:rPr>
      </w:pPr>
      <w:r>
        <w:rPr>
          <w:b/>
          <w:bCs/>
          <w:u w:val="single"/>
        </w:rPr>
        <w:t>PRESENTATION</w:t>
      </w:r>
    </w:p>
    <w:p w:rsidR="00997C2A" w:rsidP="00997C2A" w:rsidRDefault="00997C2A" w14:paraId="204A0EF3" w14:textId="77777777">
      <w:pPr>
        <w:rPr>
          <w:b/>
          <w:bCs/>
        </w:rPr>
      </w:pPr>
      <w:r>
        <w:rPr>
          <w:b/>
          <w:bCs/>
        </w:rPr>
        <w:t xml:space="preserve">Background/motivation: </w:t>
      </w:r>
    </w:p>
    <w:p w:rsidR="00690F49" w:rsidP="00D52279" w:rsidRDefault="00690F49" w14:paraId="575C044F" w14:textId="59A01D2F">
      <w:pPr>
        <w:pStyle w:val="ListParagraph"/>
        <w:numPr>
          <w:ilvl w:val="0"/>
          <w:numId w:val="4"/>
        </w:numPr>
        <w:rPr>
          <w:ins w:author="Tess Ryckman [2]" w:date="2023-01-27T14:25:00Z" w:id="20"/>
        </w:rPr>
      </w:pPr>
      <w:ins w:author="Tess Ryckman [2]" w:date="2023-01-27T14:25:00Z" w:id="21">
        <w:r>
          <w:t xml:space="preserve">Infectious diseases and how they’re different from chronic/non-communicable </w:t>
        </w:r>
        <w:proofErr w:type="gramStart"/>
        <w:r>
          <w:t>diseases</w:t>
        </w:r>
        <w:proofErr w:type="gramEnd"/>
      </w:ins>
    </w:p>
    <w:p w:rsidR="00690F49" w:rsidDel="00760058" w:rsidRDefault="00690F49" w14:paraId="30969CE2" w14:textId="0177BB48">
      <w:pPr>
        <w:pStyle w:val="ListParagraph"/>
        <w:numPr>
          <w:ilvl w:val="2"/>
          <w:numId w:val="4"/>
        </w:numPr>
        <w:rPr>
          <w:ins w:author="Tess Ryckman [2]" w:date="2023-01-27T14:25:00Z" w:id="22"/>
          <w:del w:author="Tess Ryckman" w:date="2023-02-03T16:43:00Z" w:id="23"/>
        </w:rPr>
        <w:pPrChange w:author="Tess Ryckman [2]" w:date="2023-01-27T14:25:00Z" w:id="24">
          <w:pPr>
            <w:pStyle w:val="ListParagraph"/>
            <w:numPr>
              <w:numId w:val="4"/>
            </w:numPr>
            <w:ind w:hanging="360"/>
          </w:pPr>
        </w:pPrChange>
      </w:pPr>
    </w:p>
    <w:p w:rsidR="00D52279" w:rsidDel="00DC6596" w:rsidP="008802B5" w:rsidRDefault="00997C2A" w14:paraId="3FE6371B" w14:textId="7DF389AC">
      <w:pPr>
        <w:pStyle w:val="ListParagraph"/>
        <w:numPr>
          <w:ilvl w:val="0"/>
          <w:numId w:val="10"/>
        </w:numPr>
        <w:rPr>
          <w:del w:author="Tess Ryckman [2]" w:date="2023-01-27T14:25:00Z" w:id="25"/>
        </w:rPr>
      </w:pPr>
      <w:del w:author="Tess Ryckman [2]" w:date="2023-01-27T14:41:00Z" w:id="26">
        <w:r w:rsidDel="00337127">
          <w:delText>Why do we need a special set of modeling methods for infectious diseases?</w:delText>
        </w:r>
      </w:del>
    </w:p>
    <w:p w:rsidR="000D5FF0" w:rsidP="00997C2A" w:rsidRDefault="000D5FF0" w14:paraId="21B6B1E3" w14:textId="2947E126">
      <w:pPr>
        <w:pStyle w:val="ListParagraph"/>
        <w:numPr>
          <w:ilvl w:val="0"/>
          <w:numId w:val="4"/>
        </w:numPr>
        <w:rPr>
          <w:ins w:author="Tess Ryckman [2]" w:date="2023-01-27T14:27:00Z" w:id="27"/>
        </w:rPr>
      </w:pPr>
      <w:ins w:author="Tess Ryckman [2]" w:date="2023-01-27T14:27:00Z" w:id="28">
        <w:r>
          <w:t>ID modeling use cases</w:t>
        </w:r>
      </w:ins>
    </w:p>
    <w:p w:rsidR="000D5FF0" w:rsidRDefault="000D5FF0" w14:paraId="0942764E" w14:textId="07B63CDB">
      <w:pPr>
        <w:pStyle w:val="ListParagraph"/>
        <w:numPr>
          <w:ilvl w:val="1"/>
          <w:numId w:val="7"/>
        </w:numPr>
        <w:rPr>
          <w:ins w:author="Tess Ryckman [2]" w:date="2023-01-27T14:27:00Z" w:id="29"/>
        </w:rPr>
        <w:pPrChange w:author="Tess Ryckman [2]" w:date="2023-01-27T14:39:00Z" w:id="30">
          <w:pPr>
            <w:pStyle w:val="ListParagraph"/>
            <w:numPr>
              <w:numId w:val="4"/>
            </w:numPr>
            <w:ind w:hanging="360"/>
          </w:pPr>
        </w:pPrChange>
      </w:pPr>
      <w:ins w:author="Tess Ryckman [2]" w:date="2023-01-27T14:27:00Z" w:id="31">
        <w:r>
          <w:t>Mention a few</w:t>
        </w:r>
      </w:ins>
      <w:ins w:author="Tess Ryckman [2]" w:date="2023-01-27T14:39:00Z" w:id="32">
        <w:r w:rsidR="00085CA6">
          <w:t xml:space="preserve"> - understanding dynamics, estimating impact of potential interventions, predicting future dynamics under different </w:t>
        </w:r>
        <w:proofErr w:type="gramStart"/>
        <w:r w:rsidR="00085CA6">
          <w:t>scenarios</w:t>
        </w:r>
      </w:ins>
      <w:proofErr w:type="gramEnd"/>
    </w:p>
    <w:p w:rsidR="00997C2A" w:rsidRDefault="000D5FF0" w14:paraId="1179417A" w14:textId="0FA608F6">
      <w:pPr>
        <w:pStyle w:val="ListParagraph"/>
        <w:numPr>
          <w:ilvl w:val="1"/>
          <w:numId w:val="4"/>
        </w:numPr>
        <w:rPr>
          <w:ins w:author="Tess Ryckman [2]" w:date="2023-01-27T14:24:00Z" w:id="33"/>
        </w:rPr>
        <w:pPrChange w:author="Tess Ryckman [2]" w:date="2023-01-27T14:28:00Z" w:id="34">
          <w:pPr>
            <w:pStyle w:val="ListParagraph"/>
            <w:numPr>
              <w:numId w:val="4"/>
            </w:numPr>
            <w:ind w:hanging="360"/>
          </w:pPr>
        </w:pPrChange>
      </w:pPr>
      <w:ins w:author="Tess Ryckman [2]" w:date="2023-01-27T14:28:00Z" w:id="35">
        <w:r>
          <w:t>Focus more on 1 m</w:t>
        </w:r>
      </w:ins>
      <w:del w:author="Tess Ryckman [2]" w:date="2023-01-27T14:28:00Z" w:id="36">
        <w:r w:rsidDel="000D5FF0" w:rsidR="00997C2A">
          <w:delText>M</w:delText>
        </w:r>
      </w:del>
      <w:r w:rsidR="00997C2A">
        <w:t>otivational example(s) that we can keep returning too/embellishing (as we cover new concepts, go through code together, etc.)</w:t>
      </w:r>
    </w:p>
    <w:p w:rsidR="00536004" w:rsidRDefault="00536004" w14:paraId="20DDC473" w14:textId="660F1361">
      <w:pPr>
        <w:pStyle w:val="ListParagraph"/>
        <w:numPr>
          <w:ilvl w:val="2"/>
          <w:numId w:val="4"/>
        </w:numPr>
        <w:rPr>
          <w:ins w:author="Tess Ryckman [2]" w:date="2023-01-27T14:27:00Z" w:id="37"/>
        </w:rPr>
        <w:pPrChange w:author="Tess Ryckman [2]" w:date="2023-01-27T14:28:00Z" w:id="38">
          <w:pPr>
            <w:pStyle w:val="ListParagraph"/>
            <w:numPr>
              <w:ilvl w:val="1"/>
              <w:numId w:val="4"/>
            </w:numPr>
            <w:ind w:left="1440" w:hanging="360"/>
          </w:pPr>
        </w:pPrChange>
      </w:pPr>
      <w:ins w:author="Tess Ryckman [2]" w:date="2023-01-27T14:24:00Z" w:id="39">
        <w:r>
          <w:t xml:space="preserve">Can use this </w:t>
        </w:r>
      </w:ins>
      <w:ins w:author="Tess Ryckman [2]" w:date="2023-01-27T14:28:00Z" w:id="40">
        <w:r w:rsidR="000D5FF0">
          <w:t xml:space="preserve">disease to </w:t>
        </w:r>
      </w:ins>
      <w:ins w:author="Tess Ryckman [2]" w:date="2023-01-27T14:24:00Z" w:id="41">
        <w:r>
          <w:t xml:space="preserve">potentially explain the terminology </w:t>
        </w:r>
        <w:proofErr w:type="gramStart"/>
        <w:r>
          <w:t>too</w:t>
        </w:r>
      </w:ins>
      <w:proofErr w:type="gramEnd"/>
    </w:p>
    <w:p w:rsidR="000D5FF0" w:rsidDel="000D5FF0" w:rsidRDefault="000D5FF0" w14:paraId="2FF0BEC0" w14:textId="4C1CB779">
      <w:pPr>
        <w:pStyle w:val="ListParagraph"/>
        <w:numPr>
          <w:ilvl w:val="1"/>
          <w:numId w:val="4"/>
        </w:numPr>
        <w:rPr>
          <w:del w:author="Tess Ryckman [2]" w:date="2023-01-27T14:28:00Z" w:id="42"/>
        </w:rPr>
        <w:pPrChange w:author="Tess Ryckman [2]" w:date="2023-01-27T14:24:00Z" w:id="43">
          <w:pPr>
            <w:pStyle w:val="ListParagraph"/>
            <w:numPr>
              <w:numId w:val="4"/>
            </w:numPr>
            <w:ind w:hanging="360"/>
          </w:pPr>
        </w:pPrChange>
      </w:pPr>
    </w:p>
    <w:p w:rsidR="00997C2A" w:rsidP="00997C2A" w:rsidRDefault="00997C2A" w14:paraId="07C244B3" w14:textId="7CC81CCE">
      <w:pPr>
        <w:pStyle w:val="ListParagraph"/>
        <w:numPr>
          <w:ilvl w:val="0"/>
          <w:numId w:val="4"/>
        </w:numPr>
        <w:rPr>
          <w:ins w:author="Tess Ryckman [2]" w:date="2023-01-27T14:29:00Z" w:id="44"/>
        </w:rPr>
      </w:pPr>
      <w:r>
        <w:t>Goals for the course</w:t>
      </w:r>
    </w:p>
    <w:p w:rsidR="008802B5" w:rsidP="008802B5" w:rsidRDefault="00730505" w14:paraId="568838FC" w14:textId="6BC1A534">
      <w:pPr>
        <w:pStyle w:val="ListParagraph"/>
        <w:numPr>
          <w:ilvl w:val="1"/>
          <w:numId w:val="4"/>
        </w:numPr>
        <w:rPr>
          <w:ins w:author="Tess Ryckman [2]" w:date="2023-01-27T14:29:00Z" w:id="45"/>
        </w:rPr>
      </w:pPr>
      <w:ins w:author="Tess Ryckman [2]" w:date="2023-01-27T14:29:00Z" w:id="46">
        <w:r>
          <w:t xml:space="preserve">Learn how to structure and code </w:t>
        </w:r>
      </w:ins>
      <w:ins w:author="Tess Ryckman [2]" w:date="2023-01-27T14:30:00Z" w:id="47">
        <w:r w:rsidR="00181B14">
          <w:t xml:space="preserve">dynamics of </w:t>
        </w:r>
      </w:ins>
      <w:ins w:author="Tess Ryckman [2]" w:date="2023-01-27T14:29:00Z" w:id="48">
        <w:r>
          <w:t>infectious diseases</w:t>
        </w:r>
      </w:ins>
      <w:ins w:author="Tess Ryckman [2]" w:date="2023-01-27T14:30:00Z" w:id="49">
        <w:r>
          <w:t xml:space="preserve"> in </w:t>
        </w:r>
        <w:proofErr w:type="gramStart"/>
        <w:r>
          <w:t>R</w:t>
        </w:r>
      </w:ins>
      <w:proofErr w:type="gramEnd"/>
    </w:p>
    <w:p w:rsidR="00730505" w:rsidP="008802B5" w:rsidRDefault="00730505" w14:paraId="1FE9B889" w14:textId="32839B2C">
      <w:pPr>
        <w:pStyle w:val="ListParagraph"/>
        <w:numPr>
          <w:ilvl w:val="1"/>
          <w:numId w:val="4"/>
        </w:numPr>
        <w:rPr>
          <w:ins w:author="Tess Ryckman [2]" w:date="2023-01-27T14:30:00Z" w:id="50"/>
        </w:rPr>
      </w:pPr>
      <w:ins w:author="Tess Ryckman [2]" w:date="2023-01-27T14:29:00Z" w:id="51">
        <w:r>
          <w:t xml:space="preserve">Learn </w:t>
        </w:r>
      </w:ins>
      <w:ins w:author="Tess Ryckman [2]" w:date="2023-01-27T14:30:00Z" w:id="52">
        <w:r>
          <w:t xml:space="preserve">how to </w:t>
        </w:r>
        <w:r w:rsidR="00181B14">
          <w:t xml:space="preserve">implement potential interventions for infectious diseases in </w:t>
        </w:r>
        <w:proofErr w:type="gramStart"/>
        <w:r w:rsidR="00181B14">
          <w:t>R</w:t>
        </w:r>
        <w:proofErr w:type="gramEnd"/>
      </w:ins>
    </w:p>
    <w:p w:rsidR="00E221E5" w:rsidRDefault="00E221E5" w14:paraId="52C1623B" w14:textId="1C4117DD">
      <w:pPr>
        <w:pStyle w:val="ListParagraph"/>
        <w:numPr>
          <w:ilvl w:val="1"/>
          <w:numId w:val="4"/>
        </w:numPr>
        <w:pPrChange w:author="Tess Ryckman [2]" w:date="2023-01-27T14:32:00Z" w:id="53">
          <w:pPr>
            <w:pStyle w:val="ListParagraph"/>
            <w:numPr>
              <w:numId w:val="4"/>
            </w:numPr>
            <w:ind w:hanging="360"/>
          </w:pPr>
        </w:pPrChange>
      </w:pPr>
      <w:ins w:author="Tess Ryckman [2]" w:date="2023-01-27T14:31:00Z" w:id="54">
        <w:r>
          <w:t>[something on appropriate structure/assumptions for your use case]</w:t>
        </w:r>
      </w:ins>
    </w:p>
    <w:p w:rsidR="00997C2A" w:rsidP="00997C2A" w:rsidRDefault="00997C2A" w14:paraId="449EA5B4" w14:textId="23A75A2F">
      <w:pPr>
        <w:pStyle w:val="ListParagraph"/>
        <w:numPr>
          <w:ilvl w:val="0"/>
          <w:numId w:val="4"/>
        </w:numPr>
        <w:rPr>
          <w:ins w:author="Tess Ryckman [2]" w:date="2023-01-27T14:36:00Z" w:id="55"/>
        </w:rPr>
      </w:pPr>
      <w:r>
        <w:t>Agenda</w:t>
      </w:r>
    </w:p>
    <w:p w:rsidR="00D81398" w:rsidP="00DD4524" w:rsidRDefault="00DD4524" w14:paraId="1D615F67" w14:textId="77777777">
      <w:pPr>
        <w:pStyle w:val="ListParagraph"/>
        <w:numPr>
          <w:ilvl w:val="1"/>
          <w:numId w:val="4"/>
        </w:numPr>
        <w:rPr>
          <w:ins w:author="Tess Ryckman [2]" w:date="2023-01-27T14:37:00Z" w:id="56"/>
        </w:rPr>
      </w:pPr>
      <w:ins w:author="Tess Ryckman [2]" w:date="2023-01-27T14:36:00Z" w:id="57">
        <w:r>
          <w:t>Course format</w:t>
        </w:r>
      </w:ins>
    </w:p>
    <w:p w:rsidR="00D81398" w:rsidP="00D81398" w:rsidRDefault="00D81398" w14:paraId="2D349144" w14:textId="77777777">
      <w:pPr>
        <w:pStyle w:val="ListParagraph"/>
        <w:numPr>
          <w:ilvl w:val="2"/>
          <w:numId w:val="4"/>
        </w:numPr>
        <w:rPr>
          <w:ins w:author="Tess Ryckman [2]" w:date="2023-01-27T14:38:00Z" w:id="58"/>
        </w:rPr>
      </w:pPr>
      <w:ins w:author="Tess Ryckman [2]" w:date="2023-01-27T14:37:00Z" w:id="59">
        <w:r>
          <w:t>K</w:t>
        </w:r>
      </w:ins>
      <w:ins w:author="Tess Ryckman [2]" w:date="2023-01-27T14:36:00Z" w:id="60">
        <w:r w:rsidR="00DD4524">
          <w:t>ey concepts</w:t>
        </w:r>
        <w:r w:rsidR="0030527D">
          <w:t xml:space="preserve"> and simple models</w:t>
        </w:r>
      </w:ins>
    </w:p>
    <w:p w:rsidR="00D81398" w:rsidP="00D81398" w:rsidRDefault="00D81398" w14:paraId="41C8BEB7" w14:textId="63839313">
      <w:pPr>
        <w:pStyle w:val="ListParagraph"/>
        <w:numPr>
          <w:ilvl w:val="2"/>
          <w:numId w:val="4"/>
        </w:numPr>
        <w:rPr>
          <w:ins w:author="Tess Ryckman [2]" w:date="2023-01-27T14:38:00Z" w:id="61"/>
        </w:rPr>
      </w:pPr>
      <w:ins w:author="Tess Ryckman [2]" w:date="2023-01-27T14:38:00Z" w:id="62">
        <w:r>
          <w:t>I</w:t>
        </w:r>
      </w:ins>
      <w:ins w:author="Tess Ryckman [2]" w:date="2023-01-27T14:36:00Z" w:id="63">
        <w:r w:rsidR="00AD4B98">
          <w:t>mplement in R</w:t>
        </w:r>
        <w:r w:rsidR="0030527D">
          <w:t xml:space="preserve"> – understand how </w:t>
        </w:r>
      </w:ins>
      <w:ins w:author="Tess Ryckman [2]" w:date="2023-01-27T14:37:00Z" w:id="64">
        <w:r w:rsidR="0030527D">
          <w:t xml:space="preserve">basic parameters affect disease </w:t>
        </w:r>
        <w:proofErr w:type="gramStart"/>
        <w:r w:rsidR="0030527D">
          <w:t>dynamics</w:t>
        </w:r>
      </w:ins>
      <w:proofErr w:type="gramEnd"/>
    </w:p>
    <w:p w:rsidR="00D81398" w:rsidP="00D81398" w:rsidRDefault="00D81398" w14:paraId="2A24F8A8" w14:textId="77777777">
      <w:pPr>
        <w:pStyle w:val="ListParagraph"/>
        <w:numPr>
          <w:ilvl w:val="2"/>
          <w:numId w:val="4"/>
        </w:numPr>
        <w:rPr>
          <w:ins w:author="Tess Ryckman [2]" w:date="2023-01-27T14:38:00Z" w:id="65"/>
        </w:rPr>
      </w:pPr>
      <w:ins w:author="Tess Ryckman [2]" w:date="2023-01-27T14:38:00Z" w:id="66">
        <w:r>
          <w:t>E</w:t>
        </w:r>
      </w:ins>
      <w:ins w:author="Tess Ryckman [2]" w:date="2023-01-27T14:36:00Z" w:id="67">
        <w:r w:rsidR="00AD4B98">
          <w:t>mbellishments to models</w:t>
        </w:r>
      </w:ins>
      <w:ins w:author="Tess Ryckman [2]" w:date="2023-01-27T14:37:00Z" w:id="68">
        <w:r w:rsidR="0030527D">
          <w:t xml:space="preserve">/when to make </w:t>
        </w:r>
        <w:proofErr w:type="gramStart"/>
        <w:r w:rsidR="0030527D">
          <w:t>them</w:t>
        </w:r>
      </w:ins>
      <w:proofErr w:type="gramEnd"/>
    </w:p>
    <w:p w:rsidR="00403926" w:rsidP="00D81398" w:rsidRDefault="00D81398" w14:paraId="312DFAE7" w14:textId="69A14C31">
      <w:pPr>
        <w:pStyle w:val="ListParagraph"/>
        <w:numPr>
          <w:ilvl w:val="2"/>
          <w:numId w:val="4"/>
        </w:numPr>
        <w:rPr>
          <w:ins w:author="Tess Ryckman [2]" w:date="2023-01-27T14:38:00Z" w:id="69"/>
        </w:rPr>
      </w:pPr>
      <w:ins w:author="Tess Ryckman [2]" w:date="2023-01-27T14:38:00Z" w:id="70">
        <w:r>
          <w:t>I</w:t>
        </w:r>
      </w:ins>
      <w:ins w:author="Tess Ryckman [2]" w:date="2023-01-27T14:36:00Z" w:id="71">
        <w:r w:rsidR="00AD4B98">
          <w:t>mplement in R</w:t>
        </w:r>
      </w:ins>
      <w:ins w:author="Tess Ryckman [2]" w:date="2023-01-27T14:37:00Z" w:id="72">
        <w:r w:rsidR="0030527D">
          <w:t xml:space="preserve"> – understand how </w:t>
        </w:r>
        <w:r w:rsidR="0026783E">
          <w:t xml:space="preserve">these embellishments influence disease </w:t>
        </w:r>
        <w:proofErr w:type="gramStart"/>
        <w:r w:rsidR="0026783E">
          <w:t>dx</w:t>
        </w:r>
      </w:ins>
      <w:proofErr w:type="gramEnd"/>
      <w:ins w:author="Tess Ryckman [2]" w:date="2023-01-27T14:36:00Z" w:id="73">
        <w:r w:rsidR="00AD4B98">
          <w:t xml:space="preserve"> </w:t>
        </w:r>
      </w:ins>
    </w:p>
    <w:p w:rsidR="00D81398" w:rsidP="00D81398" w:rsidRDefault="00403926" w14:paraId="74060D79" w14:textId="1736ECFA">
      <w:pPr>
        <w:pStyle w:val="ListParagraph"/>
        <w:numPr>
          <w:ilvl w:val="2"/>
          <w:numId w:val="4"/>
        </w:numPr>
        <w:rPr>
          <w:ins w:author="Tess Ryckman [2]" w:date="2023-01-27T14:38:00Z" w:id="74"/>
        </w:rPr>
      </w:pPr>
      <w:ins w:author="Tess Ryckman [2]" w:date="2023-01-27T14:38:00Z" w:id="75">
        <w:r>
          <w:t>I</w:t>
        </w:r>
      </w:ins>
      <w:ins w:author="Tess Ryckman [2]" w:date="2023-01-27T14:36:00Z" w:id="76">
        <w:r w:rsidR="00AD4B98">
          <w:t>nterventions</w:t>
        </w:r>
      </w:ins>
    </w:p>
    <w:p w:rsidR="00DD4524" w:rsidP="00D81398" w:rsidRDefault="00403926" w14:paraId="08101422" w14:textId="2098EB20">
      <w:pPr>
        <w:pStyle w:val="ListParagraph"/>
        <w:numPr>
          <w:ilvl w:val="2"/>
          <w:numId w:val="4"/>
        </w:numPr>
        <w:rPr>
          <w:ins w:author="Tess Ryckman [2]" w:date="2023-01-27T14:38:00Z" w:id="77"/>
        </w:rPr>
      </w:pPr>
      <w:ins w:author="Tess Ryckman [2]" w:date="2023-01-27T14:38:00Z" w:id="78">
        <w:r>
          <w:t>I</w:t>
        </w:r>
      </w:ins>
      <w:ins w:author="Tess Ryckman [2]" w:date="2023-01-27T14:36:00Z" w:id="79">
        <w:r w:rsidR="00AD4B98">
          <w:t>mplement in R</w:t>
        </w:r>
      </w:ins>
    </w:p>
    <w:p w:rsidR="00403926" w:rsidRDefault="00403926" w14:paraId="387E5428" w14:textId="01F586DE">
      <w:pPr>
        <w:pStyle w:val="ListParagraph"/>
        <w:numPr>
          <w:ilvl w:val="2"/>
          <w:numId w:val="4"/>
        </w:numPr>
        <w:pPrChange w:author="Tess Ryckman [2]" w:date="2023-01-27T14:37:00Z" w:id="80">
          <w:pPr>
            <w:pStyle w:val="ListParagraph"/>
            <w:numPr>
              <w:numId w:val="4"/>
            </w:numPr>
            <w:ind w:hanging="360"/>
          </w:pPr>
        </w:pPrChange>
      </w:pPr>
      <w:ins w:author="Tess Ryckman [2]" w:date="2023-01-27T14:38:00Z" w:id="81">
        <w:r>
          <w:t>Calibration – maybe won’t get to</w:t>
        </w:r>
        <w:r w:rsidR="00085CA6">
          <w:t xml:space="preserve"> in much detail</w:t>
        </w:r>
        <w:r>
          <w:t xml:space="preserve">, but can provide </w:t>
        </w:r>
        <w:proofErr w:type="gramStart"/>
        <w:r>
          <w:t>code</w:t>
        </w:r>
      </w:ins>
      <w:proofErr w:type="gramEnd"/>
    </w:p>
    <w:p w:rsidR="00997C2A" w:rsidDel="00D52279" w:rsidP="00997C2A" w:rsidRDefault="3CF00831" w14:paraId="76C0FF83" w14:textId="7C3580D1">
      <w:pPr>
        <w:rPr>
          <w:del w:author="Tess Ryckman" w:date="2023-02-03T16:43:00Z" w:id="82"/>
        </w:rPr>
      </w:pPr>
      <w:commentRangeStart w:id="84"/>
      <w:del w:author="Tess Ryckman" w:date="2023-02-03T16:43:00Z" w:id="85">
        <w:r w:rsidRPr="5024233C" w:rsidDel="00D52279">
          <w:rPr>
            <w:b/>
            <w:bCs/>
          </w:rPr>
          <w:delText>Key concepts</w:delText>
        </w:r>
        <w:commentRangeEnd w:id="84"/>
        <w:r w:rsidDel="00D52279" w:rsidR="00997C2A">
          <w:rPr>
            <w:rStyle w:val="CommentReference"/>
          </w:rPr>
          <w:commentReference w:id="84"/>
        </w:r>
        <w:r w:rsidRPr="5024233C" w:rsidDel="00D52279">
          <w:rPr>
            <w:b/>
            <w:bCs/>
          </w:rPr>
          <w:delText xml:space="preserve"> </w:delText>
        </w:r>
        <w:r w:rsidDel="00D52279">
          <w:delText xml:space="preserve">(in ID epi that will come in handy for the class) – might </w:delText>
        </w:r>
        <w:commentRangeStart w:id="86"/>
        <w:commentRangeStart w:id="87"/>
        <w:r w:rsidDel="00D52279">
          <w:delText>include</w:delText>
        </w:r>
        <w:commentRangeEnd w:id="86"/>
        <w:r w:rsidDel="00D52279" w:rsidR="00997C2A">
          <w:rPr>
            <w:rStyle w:val="CommentReference"/>
          </w:rPr>
          <w:commentReference w:id="86"/>
        </w:r>
        <w:commentRangeEnd w:id="87"/>
        <w:r w:rsidDel="00D52279" w:rsidR="00997C2A">
          <w:rPr>
            <w:rStyle w:val="CommentReference"/>
          </w:rPr>
          <w:commentReference w:id="87"/>
        </w:r>
      </w:del>
    </w:p>
    <w:p w:rsidR="00997C2A" w:rsidDel="00D52279" w:rsidP="00997C2A" w:rsidRDefault="00997C2A" w14:paraId="0C9D9CDA" w14:textId="1501207E">
      <w:pPr>
        <w:pStyle w:val="ListParagraph"/>
        <w:numPr>
          <w:ilvl w:val="0"/>
          <w:numId w:val="5"/>
        </w:numPr>
        <w:rPr>
          <w:del w:author="Tess Ryckman" w:date="2023-02-03T16:43:00Z" w:id="88"/>
        </w:rPr>
      </w:pPr>
      <w:del w:author="Tess Ryckman" w:date="2023-02-03T16:43:00Z" w:id="89">
        <w:r w:rsidDel="00D52279">
          <w:delText>Basic reproductive number and reproductive number</w:delText>
        </w:r>
      </w:del>
    </w:p>
    <w:p w:rsidR="00997C2A" w:rsidDel="00D52279" w:rsidP="00997C2A" w:rsidRDefault="00997C2A" w14:paraId="08AFB522" w14:textId="0A056A0E">
      <w:pPr>
        <w:pStyle w:val="ListParagraph"/>
        <w:numPr>
          <w:ilvl w:val="0"/>
          <w:numId w:val="5"/>
        </w:numPr>
        <w:rPr>
          <w:del w:author="Tess Ryckman" w:date="2023-02-03T16:43:00Z" w:id="90"/>
        </w:rPr>
      </w:pPr>
      <w:del w:author="Tess Ryckman" w:date="2023-02-03T16:43:00Z" w:id="91">
        <w:r w:rsidDel="00D52279">
          <w:delText>Herd immunity</w:delText>
        </w:r>
      </w:del>
    </w:p>
    <w:p w:rsidR="00997C2A" w:rsidDel="00D52279" w:rsidP="00997C2A" w:rsidRDefault="3CF00831" w14:paraId="054096AF" w14:textId="154B975B">
      <w:pPr>
        <w:pStyle w:val="ListParagraph"/>
        <w:numPr>
          <w:ilvl w:val="0"/>
          <w:numId w:val="5"/>
        </w:numPr>
        <w:rPr>
          <w:del w:author="Tess Ryckman" w:date="2023-02-03T16:43:00Z" w:id="92"/>
        </w:rPr>
      </w:pPr>
      <w:commentRangeStart w:id="93"/>
      <w:commentRangeStart w:id="94"/>
      <w:del w:author="Tess Ryckman" w:date="2023-02-03T16:43:00Z" w:id="95">
        <w:r w:rsidDel="00D52279">
          <w:delText>Equilibria</w:delText>
        </w:r>
        <w:commentRangeEnd w:id="93"/>
        <w:r w:rsidDel="00D52279" w:rsidR="00997C2A">
          <w:rPr>
            <w:rStyle w:val="CommentReference"/>
          </w:rPr>
          <w:commentReference w:id="93"/>
        </w:r>
        <w:commentRangeEnd w:id="94"/>
        <w:r w:rsidDel="00D52279" w:rsidR="00997C2A">
          <w:rPr>
            <w:rStyle w:val="CommentReference"/>
          </w:rPr>
          <w:commentReference w:id="94"/>
        </w:r>
        <w:r w:rsidDel="00D52279" w:rsidR="1259399E">
          <w:delText xml:space="preserve"> and thresholds</w:delText>
        </w:r>
      </w:del>
    </w:p>
    <w:p w:rsidR="00997C2A" w:rsidDel="00D52279" w:rsidP="00997C2A" w:rsidRDefault="00997C2A" w14:paraId="48938DD4" w14:textId="2448FDFE">
      <w:pPr>
        <w:pStyle w:val="ListParagraph"/>
        <w:numPr>
          <w:ilvl w:val="0"/>
          <w:numId w:val="5"/>
        </w:numPr>
        <w:rPr>
          <w:del w:author="Tess Ryckman" w:date="2023-02-03T16:43:00Z" w:id="96"/>
        </w:rPr>
      </w:pPr>
      <w:del w:author="Tess Ryckman" w:date="2023-02-03T16:43:00Z" w:id="97">
        <w:r w:rsidDel="00D52279">
          <w:delText>Force of infection</w:delText>
        </w:r>
        <w:r w:rsidDel="00D52279" w:rsidR="00726142">
          <w:delText xml:space="preserve"> and effective contact rate</w:delText>
        </w:r>
      </w:del>
    </w:p>
    <w:p w:rsidR="002E26E1" w:rsidDel="00D52279" w:rsidP="00997C2A" w:rsidRDefault="6EA1D3CD" w14:paraId="6BDFB612" w14:textId="497677BD">
      <w:pPr>
        <w:pStyle w:val="ListParagraph"/>
        <w:numPr>
          <w:ilvl w:val="0"/>
          <w:numId w:val="5"/>
        </w:numPr>
        <w:rPr>
          <w:del w:author="Tess Ryckman" w:date="2023-02-03T16:43:00Z" w:id="98"/>
        </w:rPr>
      </w:pPr>
      <w:del w:author="Tess Ryckman" w:date="2023-02-03T16:43:00Z" w:id="99">
        <w:r w:rsidDel="00D52279">
          <w:delText>Contact/mixing patterns</w:delText>
        </w:r>
        <w:ins w:author="kyueunl@uw.edu" w:date="2023-01-22T22:57:00Z" w:id="100">
          <w:r w:rsidDel="00D52279" w:rsidR="583942C4">
            <w:delText xml:space="preserve"> (draws from </w:delText>
          </w:r>
        </w:ins>
        <w:ins w:author="kyueunl@uw.edu" w:date="2023-01-22T22:58:00Z" w:id="101">
          <w:r w:rsidDel="00D52279" w:rsidR="583942C4">
            <w:delText>course lecture 5)</w:delText>
          </w:r>
        </w:ins>
      </w:del>
    </w:p>
    <w:p w:rsidR="00997C2A" w:rsidDel="00D52279" w:rsidP="00997C2A" w:rsidRDefault="00997C2A" w14:paraId="01C302D7" w14:textId="013979A9">
      <w:pPr>
        <w:pStyle w:val="ListParagraph"/>
        <w:numPr>
          <w:ilvl w:val="0"/>
          <w:numId w:val="5"/>
        </w:numPr>
        <w:rPr>
          <w:del w:author="Tess Ryckman" w:date="2023-02-03T16:43:00Z" w:id="102"/>
        </w:rPr>
      </w:pPr>
      <w:del w:author="Tess Ryckman" w:date="2023-02-03T16:43:00Z" w:id="103">
        <w:r w:rsidDel="00D52279">
          <w:delText>Seasonality</w:delText>
        </w:r>
      </w:del>
    </w:p>
    <w:p w:rsidR="00997C2A" w:rsidDel="00D52279" w:rsidP="00997C2A" w:rsidRDefault="00997C2A" w14:paraId="5AA39612" w14:textId="48742A64">
      <w:pPr>
        <w:pStyle w:val="ListParagraph"/>
        <w:numPr>
          <w:ilvl w:val="0"/>
          <w:numId w:val="5"/>
        </w:numPr>
        <w:rPr>
          <w:del w:author="Tess Ryckman" w:date="2023-02-03T16:43:00Z" w:id="104"/>
        </w:rPr>
      </w:pPr>
      <w:del w:author="Tess Ryckman" w:date="2023-02-03T16:43:00Z" w:id="105">
        <w:r w:rsidDel="00D52279">
          <w:delText>Immunity</w:delText>
        </w:r>
      </w:del>
    </w:p>
    <w:p w:rsidR="00997C2A" w:rsidDel="00D52279" w:rsidP="00997C2A" w:rsidRDefault="00997C2A" w14:paraId="2FC5777C" w14:textId="1365BD2C">
      <w:pPr>
        <w:pStyle w:val="ListParagraph"/>
        <w:numPr>
          <w:ilvl w:val="0"/>
          <w:numId w:val="5"/>
        </w:numPr>
        <w:rPr>
          <w:del w:author="Tess Ryckman" w:date="2023-02-03T16:43:00Z" w:id="106"/>
        </w:rPr>
      </w:pPr>
      <w:del w:author="Tess Ryckman" w:date="2023-02-03T16:43:00Z" w:id="107">
        <w:r w:rsidDel="00D52279">
          <w:delText>Periods: latent, incubation, infectious, symptomatic</w:delText>
        </w:r>
      </w:del>
    </w:p>
    <w:p w:rsidR="00997C2A" w:rsidDel="00D52279" w:rsidP="00997C2A" w:rsidRDefault="00997C2A" w14:paraId="721937DA" w14:textId="5DEE9DCF">
      <w:pPr>
        <w:pStyle w:val="ListParagraph"/>
        <w:numPr>
          <w:ilvl w:val="0"/>
          <w:numId w:val="5"/>
        </w:numPr>
        <w:rPr>
          <w:del w:author="Tess Ryckman" w:date="2023-02-03T16:43:00Z" w:id="108"/>
        </w:rPr>
      </w:pPr>
      <w:del w:author="Tess Ryckman" w:date="2023-02-03T16:43:00Z" w:id="109">
        <w:r w:rsidDel="00D52279">
          <w:delText>Generation interval</w:delText>
        </w:r>
        <w:r w:rsidDel="00D52279" w:rsidR="00FE7ED4">
          <w:delText xml:space="preserve"> and serial interval</w:delText>
        </w:r>
      </w:del>
    </w:p>
    <w:p w:rsidR="00997C2A" w:rsidDel="00D52279" w:rsidP="00997C2A" w:rsidRDefault="00997C2A" w14:paraId="428C99F2" w14:textId="0BF5A6D1">
      <w:pPr>
        <w:pStyle w:val="ListParagraph"/>
        <w:numPr>
          <w:ilvl w:val="0"/>
          <w:numId w:val="5"/>
        </w:numPr>
        <w:rPr>
          <w:del w:author="Tess Ryckman" w:date="2023-02-03T16:43:00Z" w:id="110"/>
        </w:rPr>
      </w:pPr>
      <w:del w:author="Tess Ryckman" w:date="2023-02-03T16:43:00Z" w:id="111">
        <w:r w:rsidDel="00D52279">
          <w:delText>Doubling time</w:delText>
        </w:r>
      </w:del>
    </w:p>
    <w:p w:rsidR="00CD5E7B" w:rsidP="00CD5E7B" w:rsidRDefault="00CD5E7B" w14:paraId="226AB4AD" w14:textId="77777777"/>
    <w:p w:rsidR="00CD5E7B" w:rsidP="00CD5E7B" w:rsidRDefault="00CD5E7B" w14:paraId="71C09B1E" w14:textId="03BD0DB2">
      <w:pPr>
        <w:rPr>
          <w:b/>
          <w:bCs/>
        </w:rPr>
      </w:pPr>
      <w:r>
        <w:rPr>
          <w:b/>
          <w:bCs/>
        </w:rPr>
        <w:t>Mode</w:t>
      </w:r>
      <w:r w:rsidR="00205232">
        <w:rPr>
          <w:b/>
          <w:bCs/>
        </w:rPr>
        <w:t xml:space="preserve">l </w:t>
      </w:r>
      <w:proofErr w:type="gramStart"/>
      <w:r w:rsidR="00205232">
        <w:rPr>
          <w:b/>
          <w:bCs/>
        </w:rPr>
        <w:t>structures</w:t>
      </w:r>
      <w:proofErr w:type="gramEnd"/>
      <w:ins w:author="Tess Ryckman [2]" w:date="2023-01-27T15:16:00Z" w:id="112">
        <w:r w:rsidR="00087194">
          <w:rPr>
            <w:b/>
            <w:bCs/>
          </w:rPr>
          <w:t xml:space="preserve"> part 1: Basics and SIR</w:t>
        </w:r>
      </w:ins>
    </w:p>
    <w:p w:rsidR="00337127" w:rsidP="00337127" w:rsidRDefault="00337127" w14:paraId="71BE9F4D" w14:textId="77777777">
      <w:pPr>
        <w:pStyle w:val="ListParagraph"/>
        <w:numPr>
          <w:ilvl w:val="0"/>
          <w:numId w:val="4"/>
        </w:numPr>
        <w:rPr>
          <w:ins w:author="Tess Ryckman [2]" w:date="2023-01-27T14:41:00Z" w:id="113"/>
        </w:rPr>
      </w:pPr>
      <w:ins w:author="Tess Ryckman [2]" w:date="2023-01-27T14:41:00Z" w:id="114">
        <w:r>
          <w:t>Why do we need a special set of modeling methods for infectious diseases?</w:t>
        </w:r>
      </w:ins>
    </w:p>
    <w:p w:rsidR="00337127" w:rsidP="00337127" w:rsidRDefault="00337127" w14:paraId="38F24156" w14:textId="77777777">
      <w:pPr>
        <w:pStyle w:val="ListParagraph"/>
        <w:numPr>
          <w:ilvl w:val="0"/>
          <w:numId w:val="10"/>
        </w:numPr>
        <w:rPr>
          <w:ins w:author="Tess Ryckman [2]" w:date="2023-01-27T14:41:00Z" w:id="115"/>
        </w:rPr>
      </w:pPr>
      <w:ins w:author="Tess Ryckman [2]" w:date="2023-01-27T14:41:00Z" w:id="116">
        <w:r>
          <w:t xml:space="preserve">Start with Markov model example and reasons why it might not always be a good fit for ID </w:t>
        </w:r>
        <w:proofErr w:type="gramStart"/>
        <w:r>
          <w:t>modeling</w:t>
        </w:r>
        <w:proofErr w:type="gramEnd"/>
      </w:ins>
    </w:p>
    <w:p w:rsidR="00337127" w:rsidP="00337127" w:rsidRDefault="00337127" w14:paraId="40C15D87" w14:textId="77777777">
      <w:pPr>
        <w:pStyle w:val="ListParagraph"/>
        <w:numPr>
          <w:ilvl w:val="0"/>
          <w:numId w:val="10"/>
        </w:numPr>
        <w:rPr>
          <w:ins w:author="Tess Ryckman [2]" w:date="2023-01-27T14:43:00Z" w:id="117"/>
        </w:rPr>
      </w:pPr>
      <w:ins w:author="Tess Ryckman [2]" w:date="2023-01-27T14:41:00Z" w:id="118">
        <w:r>
          <w:t>Transmission rate depends on # ppl infected – in a Markov model it would have to change every second to account for this -&gt; better to use ODEs</w:t>
        </w:r>
      </w:ins>
    </w:p>
    <w:p w:rsidR="00704455" w:rsidP="00337127" w:rsidRDefault="00704455" w14:paraId="154C5815" w14:textId="0EE91F99">
      <w:pPr>
        <w:pStyle w:val="ListParagraph"/>
        <w:numPr>
          <w:ilvl w:val="0"/>
          <w:numId w:val="10"/>
        </w:numPr>
        <w:rPr>
          <w:ins w:author="Tess Ryckman [2]" w:date="2023-01-27T14:47:00Z" w:id="119"/>
        </w:rPr>
      </w:pPr>
      <w:ins w:author="Tess Ryckman [2]" w:date="2023-01-27T14:43:00Z" w:id="120">
        <w:r>
          <w:t xml:space="preserve">Explain ODEs </w:t>
        </w:r>
        <w:r w:rsidR="009C4199">
          <w:t>– allows for use of continuous time sc</w:t>
        </w:r>
      </w:ins>
      <w:ins w:author="Tess Ryckman [2]" w:date="2023-01-27T14:44:00Z" w:id="121">
        <w:r w:rsidR="009C4199">
          <w:t>ale</w:t>
        </w:r>
        <w:r w:rsidR="00BB5A35">
          <w:t>/continuous transition rates between different states (don’t have to keep updating transition matrix as we would in a Markov model)</w:t>
        </w:r>
      </w:ins>
    </w:p>
    <w:p w:rsidR="0037385E" w:rsidP="0037385E" w:rsidRDefault="0037385E" w14:paraId="4C445303" w14:textId="41994B92">
      <w:pPr>
        <w:pStyle w:val="ListParagraph"/>
        <w:numPr>
          <w:ilvl w:val="1"/>
          <w:numId w:val="10"/>
        </w:numPr>
        <w:rPr>
          <w:ins w:author="Tess Ryckman [2]" w:date="2023-01-27T14:47:00Z" w:id="122"/>
        </w:rPr>
      </w:pPr>
      <w:ins w:author="Tess Ryckman [2]" w:date="2023-01-27T14:47:00Z" w:id="123">
        <w:r>
          <w:t>Discrete vs. continuous time</w:t>
        </w:r>
      </w:ins>
    </w:p>
    <w:p w:rsidR="0037385E" w:rsidRDefault="0037385E" w14:paraId="20FBA7CF" w14:textId="358C8F82">
      <w:pPr>
        <w:pStyle w:val="ListParagraph"/>
        <w:numPr>
          <w:ilvl w:val="1"/>
          <w:numId w:val="10"/>
        </w:numPr>
        <w:rPr>
          <w:ins w:author="Tess Ryckman [2]" w:date="2023-01-27T14:42:00Z" w:id="124"/>
        </w:rPr>
        <w:pPrChange w:author="Tess Ryckman [2]" w:date="2023-01-27T14:47:00Z" w:id="125">
          <w:pPr>
            <w:pStyle w:val="ListParagraph"/>
            <w:numPr>
              <w:numId w:val="10"/>
            </w:numPr>
            <w:ind w:left="1080" w:hanging="360"/>
          </w:pPr>
        </w:pPrChange>
      </w:pPr>
      <w:ins w:author="Tess Ryckman [2]" w:date="2023-01-27T14:47:00Z" w:id="126">
        <w:r>
          <w:t>Rates vs. probabilities</w:t>
        </w:r>
      </w:ins>
    </w:p>
    <w:p w:rsidR="00BA7155" w:rsidP="00337127" w:rsidRDefault="00BA7155" w14:paraId="469D8B3B" w14:textId="3CB49E7C">
      <w:pPr>
        <w:pStyle w:val="ListParagraph"/>
        <w:numPr>
          <w:ilvl w:val="0"/>
          <w:numId w:val="10"/>
        </w:numPr>
        <w:rPr>
          <w:ins w:author="Tess Ryckman [2]" w:date="2023-01-27T14:45:00Z" w:id="127"/>
        </w:rPr>
      </w:pPr>
      <w:ins w:author="Tess Ryckman [2]" w:date="2023-01-27T14:42:00Z" w:id="128">
        <w:r>
          <w:t>Show comparison (Markov model structure and results vs. ODE)</w:t>
        </w:r>
      </w:ins>
    </w:p>
    <w:p w:rsidR="000078F8" w:rsidP="000078F8" w:rsidRDefault="000078F8" w14:paraId="4C37AA3F" w14:textId="7D8F3966">
      <w:pPr>
        <w:pStyle w:val="ListParagraph"/>
        <w:numPr>
          <w:ilvl w:val="0"/>
          <w:numId w:val="10"/>
        </w:numPr>
        <w:rPr>
          <w:ins w:author="Tess Ryckman [2]" w:date="2023-01-27T14:41:00Z" w:id="129"/>
        </w:rPr>
      </w:pPr>
      <w:ins w:author="Tess Ryckman [2]" w:date="2023-01-27T14:45:00Z" w:id="130">
        <w:r>
          <w:t xml:space="preserve">Focusing today on dynamic compartmental models like SIR and variations of SIR that use </w:t>
        </w:r>
        <w:proofErr w:type="gramStart"/>
        <w:r>
          <w:t>ODEs</w:t>
        </w:r>
      </w:ins>
      <w:proofErr w:type="gramEnd"/>
    </w:p>
    <w:p w:rsidR="00CD5E7B" w:rsidDel="000078F8" w:rsidRDefault="6E5FAA95" w14:paraId="03BBB257" w14:textId="3BEAB0F6">
      <w:pPr>
        <w:pStyle w:val="ListParagraph"/>
        <w:numPr>
          <w:ilvl w:val="2"/>
          <w:numId w:val="7"/>
        </w:numPr>
        <w:rPr>
          <w:ins w:author="kyueunl@uw.edu" w:date="2023-01-22T23:04:00Z" w:id="131"/>
          <w:del w:author="Tess Ryckman [2]" w:date="2023-01-27T14:45:00Z" w:id="132"/>
        </w:rPr>
        <w:pPrChange w:author="Tess Ryckman [2]" w:date="2023-01-27T14:45:00Z" w:id="133">
          <w:pPr>
            <w:pStyle w:val="ListParagraph"/>
            <w:numPr>
              <w:numId w:val="7"/>
            </w:numPr>
            <w:ind w:hanging="360"/>
          </w:pPr>
        </w:pPrChange>
      </w:pPr>
      <w:del w:author="Tess Ryckman [2]" w:date="2023-01-27T14:45:00Z" w:id="134">
        <w:r w:rsidDel="000078F8">
          <w:delText>Start broad</w:delText>
        </w:r>
        <w:r w:rsidDel="000078F8" w:rsidR="12930BDA">
          <w:delText xml:space="preserve"> – any of these can work for ID modeling depending on your research question</w:delText>
        </w:r>
      </w:del>
    </w:p>
    <w:p w:rsidR="715A3A1E" w:rsidDel="00085CA6" w:rsidRDefault="715A3A1E" w14:paraId="6A289E0B" w14:textId="6C0C4A12">
      <w:pPr>
        <w:pStyle w:val="ListParagraph"/>
        <w:numPr>
          <w:ilvl w:val="1"/>
          <w:numId w:val="7"/>
        </w:numPr>
        <w:rPr>
          <w:del w:author="Tess Ryckman [2]" w:date="2023-01-27T14:39:00Z" w:id="135"/>
        </w:rPr>
        <w:pPrChange w:author="kyueunl@uw.edu" w:date="2023-01-22T23:04:00Z" w:id="136">
          <w:pPr>
            <w:pStyle w:val="ListParagraph"/>
            <w:numPr>
              <w:numId w:val="7"/>
            </w:numPr>
            <w:ind w:hanging="360"/>
          </w:pPr>
        </w:pPrChange>
      </w:pPr>
      <w:ins w:author="kyueunl@uw.edu" w:date="2023-01-22T23:05:00Z" w:id="137">
        <w:del w:author="Tess Ryckman [2]" w:date="2023-01-27T14:39:00Z" w:id="138">
          <w:r w:rsidDel="00085CA6">
            <w:delText>Why do we ‘model’ ID?</w:delText>
          </w:r>
        </w:del>
      </w:ins>
      <w:ins w:author="kyueunl@uw.edu" w:date="2023-01-22T23:04:00Z" w:id="139">
        <w:del w:author="Tess Ryckman [2]" w:date="2023-01-27T14:39:00Z" w:id="140">
          <w:r w:rsidDel="00085CA6">
            <w:delText xml:space="preserve"> – understanding dy</w:delText>
          </w:r>
        </w:del>
      </w:ins>
      <w:ins w:author="kyueunl@uw.edu" w:date="2023-01-22T23:05:00Z" w:id="141">
        <w:del w:author="Tess Ryckman [2]" w:date="2023-01-27T14:39:00Z" w:id="142">
          <w:r w:rsidDel="00085CA6">
            <w:delText>namics, estimating impact of potential interventions, predicting future dynamics under different scenarios</w:delText>
          </w:r>
        </w:del>
      </w:ins>
    </w:p>
    <w:p w:rsidR="0076275F" w:rsidDel="000078F8" w:rsidP="00205232" w:rsidRDefault="0076275F" w14:paraId="38075FCB" w14:textId="55954356">
      <w:pPr>
        <w:pStyle w:val="ListParagraph"/>
        <w:numPr>
          <w:ilvl w:val="1"/>
          <w:numId w:val="7"/>
        </w:numPr>
        <w:rPr>
          <w:del w:author="Tess Ryckman [2]" w:date="2023-01-27T14:45:00Z" w:id="143"/>
        </w:rPr>
      </w:pPr>
      <w:del w:author="Tess Ryckman [2]" w:date="2023-01-27T14:45:00Z" w:id="144">
        <w:r w:rsidDel="000078F8">
          <w:delText>Focusing today on dynamic compartmental models like SIR</w:delText>
        </w:r>
        <w:r w:rsidDel="000078F8" w:rsidR="00205232">
          <w:delText xml:space="preserve"> and variations of SIR</w:delText>
        </w:r>
      </w:del>
    </w:p>
    <w:p w:rsidR="0076275F" w:rsidP="00205232" w:rsidRDefault="0076275F" w14:paraId="368ECE34" w14:textId="600DDE4F">
      <w:pPr>
        <w:pStyle w:val="ListParagraph"/>
        <w:numPr>
          <w:ilvl w:val="1"/>
          <w:numId w:val="7"/>
        </w:numPr>
      </w:pPr>
      <w:r>
        <w:t>Return to this later (when might you want to use a different type of model?)</w:t>
      </w:r>
    </w:p>
    <w:p w:rsidR="00205232" w:rsidP="00205232" w:rsidRDefault="00205232" w14:paraId="41281AA5" w14:textId="52A3B89B">
      <w:pPr>
        <w:pStyle w:val="ListParagraph"/>
        <w:numPr>
          <w:ilvl w:val="0"/>
          <w:numId w:val="7"/>
        </w:numPr>
      </w:pPr>
      <w:r>
        <w:t xml:space="preserve">SIR </w:t>
      </w:r>
      <w:r w:rsidR="002045A6">
        <w:t xml:space="preserve">– </w:t>
      </w:r>
      <w:ins w:author="Tess Ryckman [2]" w:date="2023-01-27T14:45:00Z" w:id="145">
        <w:r w:rsidR="000078F8">
          <w:t xml:space="preserve">simplest model, </w:t>
        </w:r>
      </w:ins>
      <w:r w:rsidR="002045A6">
        <w:t>core model structure for today</w:t>
      </w:r>
      <w:ins w:author="Tess Ryckman [2]" w:date="2023-01-27T14:45:00Z" w:id="146">
        <w:r w:rsidR="000078F8">
          <w:t xml:space="preserve"> that we’ll build on</w:t>
        </w:r>
      </w:ins>
      <w:ins w:author="Tess Ryckman [2]" w:date="2023-01-27T14:46:00Z" w:id="147">
        <w:r w:rsidR="000078F8">
          <w:t>, used</w:t>
        </w:r>
      </w:ins>
      <w:del w:author="Tess Ryckman [2]" w:date="2023-01-27T14:46:00Z" w:id="148">
        <w:r w:rsidDel="000078F8" w:rsidR="002045A6">
          <w:delText>/</w:delText>
        </w:r>
      </w:del>
      <w:ins w:author="Tess Ryckman [2]" w:date="2023-01-27T14:46:00Z" w:id="149">
        <w:r w:rsidR="000078F8">
          <w:t xml:space="preserve"> </w:t>
        </w:r>
      </w:ins>
      <w:r w:rsidR="002045A6">
        <w:t xml:space="preserve">for lots of ID </w:t>
      </w:r>
      <w:proofErr w:type="gramStart"/>
      <w:r w:rsidR="002045A6">
        <w:t>modeling</w:t>
      </w:r>
      <w:proofErr w:type="gramEnd"/>
    </w:p>
    <w:p w:rsidR="002045A6" w:rsidP="002045A6" w:rsidRDefault="00726142" w14:paraId="4359402C" w14:textId="442359BE">
      <w:pPr>
        <w:pStyle w:val="ListParagraph"/>
        <w:numPr>
          <w:ilvl w:val="1"/>
          <w:numId w:val="7"/>
        </w:numPr>
      </w:pPr>
      <w:r>
        <w:t>Draw from Stanford course (lecture 2 slides 23-</w:t>
      </w:r>
      <w:r w:rsidR="00800528">
        <w:t>47)</w:t>
      </w:r>
    </w:p>
    <w:p w:rsidR="00012554" w:rsidP="00012554" w:rsidRDefault="00012554" w14:paraId="07C742F2" w14:textId="389E1DB3">
      <w:pPr>
        <w:pStyle w:val="ListParagraph"/>
        <w:numPr>
          <w:ilvl w:val="2"/>
          <w:numId w:val="7"/>
        </w:numPr>
      </w:pPr>
      <w:r>
        <w:t>R and R0</w:t>
      </w:r>
    </w:p>
    <w:p w:rsidR="00012554" w:rsidDel="005B52C2" w:rsidP="00012554" w:rsidRDefault="00012554" w14:paraId="2D5FE653" w14:textId="299EA167">
      <w:pPr>
        <w:pStyle w:val="ListParagraph"/>
        <w:numPr>
          <w:ilvl w:val="2"/>
          <w:numId w:val="7"/>
        </w:numPr>
        <w:rPr>
          <w:del w:author="Tess Ryckman [2]" w:date="2023-01-27T14:53:00Z" w:id="150"/>
        </w:rPr>
      </w:pPr>
      <w:del w:author="Tess Ryckman [2]" w:date="2023-01-27T14:53:00Z" w:id="151">
        <w:r w:rsidDel="005B52C2">
          <w:delText>Touch on equilibria and thresholds</w:delText>
        </w:r>
      </w:del>
    </w:p>
    <w:p w:rsidR="00012554" w:rsidP="00012554" w:rsidRDefault="00012554" w14:paraId="57C896F5" w14:textId="566625E6">
      <w:pPr>
        <w:pStyle w:val="ListParagraph"/>
        <w:numPr>
          <w:ilvl w:val="2"/>
          <w:numId w:val="7"/>
        </w:numPr>
        <w:rPr>
          <w:ins w:author="Tess Ryckman [2]" w:date="2023-01-27T14:49:00Z" w:id="152"/>
        </w:rPr>
      </w:pPr>
      <w:r>
        <w:t>Force of infection and effective contact rate</w:t>
      </w:r>
    </w:p>
    <w:p w:rsidR="00EF415E" w:rsidRDefault="00EF415E" w14:paraId="09B4D388" w14:textId="11300C28">
      <w:pPr>
        <w:pStyle w:val="ListParagraph"/>
        <w:numPr>
          <w:ilvl w:val="3"/>
          <w:numId w:val="7"/>
        </w:numPr>
        <w:pPrChange w:author="Tess Ryckman [2]" w:date="2023-01-27T14:49:00Z" w:id="153">
          <w:pPr>
            <w:pStyle w:val="ListParagraph"/>
            <w:numPr>
              <w:ilvl w:val="2"/>
              <w:numId w:val="7"/>
            </w:numPr>
            <w:ind w:left="2160" w:hanging="360"/>
          </w:pPr>
        </w:pPrChange>
      </w:pPr>
      <w:ins w:author="Tess Ryckman [2]" w:date="2023-01-27T14:49:00Z" w:id="154">
        <w:r>
          <w:t>Effective contact rate can be derived from R0 and other info about the disease (duration of infectiousness? Check!)</w:t>
        </w:r>
      </w:ins>
    </w:p>
    <w:p w:rsidR="003F6C39" w:rsidDel="0037385E" w:rsidP="00012554" w:rsidRDefault="003F6C39" w14:paraId="3E9C79C0" w14:textId="5805B52F">
      <w:pPr>
        <w:pStyle w:val="ListParagraph"/>
        <w:numPr>
          <w:ilvl w:val="2"/>
          <w:numId w:val="7"/>
        </w:numPr>
        <w:rPr>
          <w:del w:author="Tess Ryckman [2]" w:date="2023-01-27T14:47:00Z" w:id="155"/>
        </w:rPr>
      </w:pPr>
      <w:del w:author="Tess Ryckman [2]" w:date="2023-01-27T14:47:00Z" w:id="156">
        <w:r w:rsidDel="0037385E">
          <w:delText>Discuss ODEs briefly</w:delText>
        </w:r>
        <w:r w:rsidDel="0037385E" w:rsidR="00673A12">
          <w:delText xml:space="preserve"> (and discrete vs. continuous time, rates vs. probabilities)</w:delText>
        </w:r>
      </w:del>
    </w:p>
    <w:p w:rsidR="00673A12" w:rsidP="00012554" w:rsidRDefault="00673A12" w14:paraId="7F56AF6D" w14:textId="577685F3">
      <w:pPr>
        <w:pStyle w:val="ListParagraph"/>
        <w:numPr>
          <w:ilvl w:val="2"/>
          <w:numId w:val="7"/>
        </w:numPr>
        <w:rPr>
          <w:ins w:author="Tess Ryckman [2]" w:date="2023-01-27T14:47:00Z" w:id="157"/>
        </w:rPr>
      </w:pPr>
      <w:r>
        <w:t>Can cover density-dependence vs. frequency-dependence here</w:t>
      </w:r>
      <w:r w:rsidR="004552D3">
        <w:t xml:space="preserve"> maybe</w:t>
      </w:r>
      <w:r>
        <w:t xml:space="preserve"> (I feel like I never have a strong grasp of this concept!)</w:t>
      </w:r>
    </w:p>
    <w:p w:rsidR="0037385E" w:rsidP="0037385E" w:rsidRDefault="0037385E" w14:paraId="5AB266E4" w14:textId="573DFCA1">
      <w:pPr>
        <w:pStyle w:val="ListParagraph"/>
        <w:numPr>
          <w:ilvl w:val="1"/>
          <w:numId w:val="7"/>
        </w:numPr>
        <w:rPr>
          <w:ins w:author="Tess Ryckman [2]" w:date="2023-01-27T14:47:00Z" w:id="158"/>
        </w:rPr>
      </w:pPr>
      <w:ins w:author="Tess Ryckman [2]" w:date="2023-01-27T14:47:00Z" w:id="159">
        <w:r>
          <w:t>Transition into R lab</w:t>
        </w:r>
      </w:ins>
    </w:p>
    <w:p w:rsidR="0037385E" w:rsidP="0037385E" w:rsidRDefault="0037385E" w14:paraId="1654C5A3" w14:textId="78F9F8F8">
      <w:pPr>
        <w:pStyle w:val="ListParagraph"/>
        <w:numPr>
          <w:ilvl w:val="2"/>
          <w:numId w:val="7"/>
        </w:numPr>
        <w:rPr>
          <w:ins w:author="Tess Ryckman [2]" w:date="2023-01-27T14:48:00Z" w:id="160"/>
        </w:rPr>
      </w:pPr>
      <w:ins w:author="Tess Ryckman [2]" w:date="2023-01-27T14:47:00Z" w:id="161">
        <w:r>
          <w:t xml:space="preserve">Show differential equations and </w:t>
        </w:r>
        <w:proofErr w:type="gramStart"/>
        <w:r>
          <w:t>parameters</w:t>
        </w:r>
      </w:ins>
      <w:proofErr w:type="gramEnd"/>
    </w:p>
    <w:p w:rsidR="000A7191" w:rsidP="0037385E" w:rsidRDefault="000A7191" w14:paraId="3B686D29" w14:textId="497EBCCD">
      <w:pPr>
        <w:pStyle w:val="ListParagraph"/>
        <w:numPr>
          <w:ilvl w:val="2"/>
          <w:numId w:val="7"/>
        </w:numPr>
        <w:rPr>
          <w:ins w:author="Tess Ryckman [2]" w:date="2023-01-27T14:41:00Z" w:id="162"/>
        </w:rPr>
      </w:pPr>
      <w:ins w:author="Tess Ryckman [2]" w:date="2023-01-27T14:48:00Z" w:id="163">
        <w:r>
          <w:t>Interpretation of parameters</w:t>
        </w:r>
      </w:ins>
    </w:p>
    <w:p w:rsidRPr="00087194" w:rsidR="007A552D" w:rsidRDefault="00087194" w14:paraId="22470E55" w14:textId="374D40F8">
      <w:pPr>
        <w:rPr>
          <w:ins w:author="Tess Ryckman [2]" w:date="2023-01-27T14:46:00Z" w:id="164"/>
          <w:b/>
          <w:bCs/>
          <w:color w:val="0070C0"/>
          <w:u w:val="single"/>
          <w:rPrChange w:author="Tess Ryckman [2]" w:date="2023-01-27T15:16:00Z" w:id="165">
            <w:rPr>
              <w:ins w:author="Tess Ryckman [2]" w:date="2023-01-27T14:46:00Z" w:id="166"/>
            </w:rPr>
          </w:rPrChange>
        </w:rPr>
        <w:pPrChange w:author="Tess Ryckman [2]" w:date="2023-01-27T14:47:00Z" w:id="167">
          <w:pPr>
            <w:pStyle w:val="ListParagraph"/>
            <w:numPr>
              <w:numId w:val="1"/>
            </w:numPr>
            <w:ind w:hanging="360"/>
          </w:pPr>
        </w:pPrChange>
      </w:pPr>
      <w:ins w:author="Tess Ryckman [2]" w:date="2023-01-27T15:16:00Z" w:id="168">
        <w:r w:rsidRPr="00087194">
          <w:rPr>
            <w:b/>
            <w:bCs/>
            <w:color w:val="0070C0"/>
            <w:u w:val="single"/>
            <w:rPrChange w:author="Tess Ryckman [2]" w:date="2023-01-27T15:16:00Z" w:id="169">
              <w:rPr>
                <w:color w:val="0070C0"/>
              </w:rPr>
            </w:rPrChange>
          </w:rPr>
          <w:t xml:space="preserve">R session #1: </w:t>
        </w:r>
      </w:ins>
      <w:ins w:author="Tess Ryckman [2]" w:date="2023-01-27T14:46:00Z" w:id="171">
        <w:del w:author="Tess Ryckman [2]" w:date="2023-01-27T15:16:00Z" w:id="172">
          <w:r w:rsidRPr="00087194" w:rsidDel="00087194" w:rsidR="007A552D">
            <w:rPr>
              <w:b/>
              <w:bCs/>
              <w:color w:val="0070C0"/>
              <w:u w:val="single"/>
              <w:rPrChange w:author="Tess Ryckman [2]" w:date="2023-01-27T15:16:00Z" w:id="173">
                <w:rPr/>
              </w:rPrChange>
            </w:rPr>
            <w:delText xml:space="preserve">Start with </w:delText>
          </w:r>
        </w:del>
        <w:r w:rsidRPr="00087194" w:rsidR="007A552D">
          <w:rPr>
            <w:b/>
            <w:bCs/>
            <w:color w:val="0070C0"/>
            <w:u w:val="single"/>
            <w:rPrChange w:author="Tess Ryckman [2]" w:date="2023-01-27T15:16:00Z" w:id="174">
              <w:rPr/>
            </w:rPrChange>
          </w:rPr>
          <w:t>SIR</w:t>
        </w:r>
      </w:ins>
    </w:p>
    <w:p w:rsidRPr="007A552D" w:rsidR="007A552D" w:rsidRDefault="007A552D" w14:paraId="1AFDA168" w14:textId="77777777">
      <w:pPr>
        <w:pStyle w:val="ListParagraph"/>
        <w:numPr>
          <w:ilvl w:val="0"/>
          <w:numId w:val="1"/>
        </w:numPr>
        <w:rPr>
          <w:ins w:author="Tess Ryckman [2]" w:date="2023-01-27T14:46:00Z" w:id="175"/>
          <w:b/>
          <w:bCs/>
          <w:color w:val="0070C0"/>
          <w:u w:val="single"/>
          <w:rPrChange w:author="Tess Ryckman [2]" w:date="2023-01-27T14:47:00Z" w:id="176">
            <w:rPr>
              <w:ins w:author="Tess Ryckman [2]" w:date="2023-01-27T14:46:00Z" w:id="177"/>
              <w:b/>
              <w:bCs/>
              <w:u w:val="single"/>
            </w:rPr>
          </w:rPrChange>
        </w:rPr>
        <w:pPrChange w:author="Tess Ryckman [2]" w:date="2023-01-27T14:47:00Z" w:id="178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author="Tess Ryckman [2]" w:date="2023-01-27T14:46:00Z" w:id="179">
        <w:r w:rsidRPr="007A552D">
          <w:rPr>
            <w:b/>
            <w:bCs/>
            <w:color w:val="0070C0"/>
            <w:u w:val="single"/>
            <w:rPrChange w:author="Tess Ryckman [2]" w:date="2023-01-27T14:47:00Z" w:id="180">
              <w:rPr>
                <w:b/>
                <w:bCs/>
                <w:u w:val="single"/>
              </w:rPr>
            </w:rPrChange>
          </w:rPr>
          <w:t>Differential equations and parameters</w:t>
        </w:r>
      </w:ins>
    </w:p>
    <w:p w:rsidRPr="007A552D" w:rsidR="007A552D" w:rsidRDefault="007A552D" w14:paraId="0F25D40C" w14:textId="291CD72A">
      <w:pPr>
        <w:pStyle w:val="ListParagraph"/>
        <w:numPr>
          <w:ilvl w:val="0"/>
          <w:numId w:val="1"/>
        </w:numPr>
        <w:rPr>
          <w:ins w:author="Tess Ryckman [2]" w:date="2023-01-27T14:46:00Z" w:id="181"/>
          <w:b/>
          <w:bCs/>
          <w:color w:val="0070C0"/>
          <w:u w:val="single"/>
          <w:rPrChange w:author="Tess Ryckman [2]" w:date="2023-01-27T14:47:00Z" w:id="182">
            <w:rPr>
              <w:ins w:author="Tess Ryckman [2]" w:date="2023-01-27T14:46:00Z" w:id="183"/>
              <w:b/>
              <w:bCs/>
              <w:u w:val="single"/>
            </w:rPr>
          </w:rPrChange>
        </w:rPr>
        <w:pPrChange w:author="Tess Ryckman [2]" w:date="2023-01-27T14:47:00Z" w:id="184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author="Tess Ryckman [2]" w:date="2023-01-27T14:46:00Z" w:id="185">
        <w:r w:rsidRPr="007A552D">
          <w:rPr>
            <w:b/>
            <w:bCs/>
            <w:color w:val="0070C0"/>
            <w:u w:val="single"/>
            <w:rPrChange w:author="Tess Ryckman [2]" w:date="2023-01-27T14:47:00Z" w:id="186">
              <w:rPr>
                <w:b/>
                <w:bCs/>
                <w:u w:val="single"/>
              </w:rPr>
            </w:rPrChange>
          </w:rPr>
          <w:t>Generate and calculate</w:t>
        </w:r>
      </w:ins>
      <w:ins w:author="Tess Ryckman [2]" w:date="2023-01-27T14:50:00Z" w:id="187">
        <w:r w:rsidR="00E67953">
          <w:rPr>
            <w:b/>
            <w:bCs/>
            <w:color w:val="0070C0"/>
            <w:u w:val="single"/>
          </w:rPr>
          <w:t xml:space="preserve"> and visualize</w:t>
        </w:r>
      </w:ins>
      <w:ins w:author="Tess Ryckman [2]" w:date="2023-01-27T14:46:00Z" w:id="188">
        <w:r w:rsidRPr="007A552D">
          <w:rPr>
            <w:b/>
            <w:bCs/>
            <w:color w:val="0070C0"/>
            <w:u w:val="single"/>
            <w:rPrChange w:author="Tess Ryckman [2]" w:date="2023-01-27T14:47:00Z" w:id="189">
              <w:rPr>
                <w:b/>
                <w:bCs/>
                <w:u w:val="single"/>
              </w:rPr>
            </w:rPrChange>
          </w:rPr>
          <w:t xml:space="preserve"> </w:t>
        </w:r>
        <w:proofErr w:type="gramStart"/>
        <w:r w:rsidRPr="007A552D">
          <w:rPr>
            <w:b/>
            <w:bCs/>
            <w:color w:val="0070C0"/>
            <w:u w:val="single"/>
            <w:rPrChange w:author="Tess Ryckman [2]" w:date="2023-01-27T14:47:00Z" w:id="190">
              <w:rPr>
                <w:b/>
                <w:bCs/>
                <w:u w:val="single"/>
              </w:rPr>
            </w:rPrChange>
          </w:rPr>
          <w:t>outcomes</w:t>
        </w:r>
        <w:proofErr w:type="gramEnd"/>
        <w:r w:rsidRPr="007A552D">
          <w:rPr>
            <w:b/>
            <w:bCs/>
            <w:color w:val="0070C0"/>
            <w:u w:val="single"/>
            <w:rPrChange w:author="Tess Ryckman [2]" w:date="2023-01-27T14:47:00Z" w:id="191">
              <w:rPr>
                <w:b/>
                <w:bCs/>
                <w:u w:val="single"/>
              </w:rPr>
            </w:rPrChange>
          </w:rPr>
          <w:t xml:space="preserve"> </w:t>
        </w:r>
      </w:ins>
    </w:p>
    <w:p w:rsidRPr="007A552D" w:rsidR="007A552D" w:rsidRDefault="007A552D" w14:paraId="39448BDA" w14:textId="79FF7E2F">
      <w:pPr>
        <w:pStyle w:val="ListParagraph"/>
        <w:numPr>
          <w:ilvl w:val="1"/>
          <w:numId w:val="1"/>
        </w:numPr>
        <w:rPr>
          <w:ins w:author="Tess Ryckman [2]" w:date="2023-01-27T14:46:00Z" w:id="192"/>
          <w:b/>
          <w:bCs/>
          <w:color w:val="0070C0"/>
          <w:u w:val="single"/>
          <w:rPrChange w:author="Tess Ryckman [2]" w:date="2023-01-27T14:47:00Z" w:id="193">
            <w:rPr>
              <w:ins w:author="Tess Ryckman [2]" w:date="2023-01-27T14:46:00Z" w:id="194"/>
              <w:b/>
              <w:bCs/>
              <w:u w:val="single"/>
            </w:rPr>
          </w:rPrChange>
        </w:rPr>
        <w:pPrChange w:author="Tess Ryckman [2]" w:date="2023-01-27T14:47:00Z" w:id="195">
          <w:pPr>
            <w:pStyle w:val="ListParagraph"/>
            <w:numPr>
              <w:ilvl w:val="2"/>
              <w:numId w:val="1"/>
            </w:numPr>
            <w:ind w:left="2160" w:hanging="360"/>
          </w:pPr>
        </w:pPrChange>
      </w:pPr>
      <w:ins w:author="Tess Ryckman [2]" w:date="2023-01-27T14:46:00Z" w:id="196">
        <w:r w:rsidRPr="007A552D">
          <w:rPr>
            <w:b/>
            <w:bCs/>
            <w:color w:val="0070C0"/>
            <w:u w:val="single"/>
            <w:rPrChange w:author="Tess Ryckman [2]" w:date="2023-01-27T14:47:00Z" w:id="197">
              <w:rPr>
                <w:b/>
                <w:bCs/>
                <w:u w:val="single"/>
              </w:rPr>
            </w:rPrChange>
          </w:rPr>
          <w:t xml:space="preserve">S(t), I(t), R(t) over time </w:t>
        </w:r>
        <w:del w:author="Tess Ryckman [2]" w:date="2023-01-27T14:53:00Z" w:id="198">
          <w:r w:rsidRPr="007A552D" w:rsidDel="005B52C2">
            <w:rPr>
              <w:b/>
              <w:bCs/>
              <w:color w:val="0070C0"/>
              <w:u w:val="single"/>
              <w:rPrChange w:author="Tess Ryckman [2]" w:date="2023-01-27T14:47:00Z" w:id="199">
                <w:rPr>
                  <w:b/>
                  <w:bCs/>
                  <w:u w:val="single"/>
                </w:rPr>
              </w:rPrChange>
            </w:rPr>
            <w:delText>– equilibrium solutions</w:delText>
          </w:r>
        </w:del>
      </w:ins>
    </w:p>
    <w:p w:rsidR="007A552D" w:rsidP="007A552D" w:rsidRDefault="007A552D" w14:paraId="15B60C94" w14:textId="77777777">
      <w:pPr>
        <w:pStyle w:val="ListParagraph"/>
        <w:numPr>
          <w:ilvl w:val="1"/>
          <w:numId w:val="1"/>
        </w:numPr>
        <w:rPr>
          <w:ins w:author="Tess Ryckman [2]" w:date="2023-01-27T15:00:00Z" w:id="200"/>
          <w:b/>
          <w:bCs/>
          <w:color w:val="0070C0"/>
          <w:u w:val="single"/>
        </w:rPr>
      </w:pPr>
      <w:proofErr w:type="spellStart"/>
      <w:ins w:author="Tess Ryckman [2]" w:date="2023-01-27T14:46:00Z" w:id="201">
        <w:r w:rsidRPr="007A552D">
          <w:rPr>
            <w:b/>
            <w:bCs/>
            <w:color w:val="0070C0"/>
            <w:u w:val="single"/>
            <w:rPrChange w:author="Tess Ryckman [2]" w:date="2023-01-27T14:47:00Z" w:id="202">
              <w:rPr>
                <w:b/>
                <w:bCs/>
                <w:u w:val="single"/>
              </w:rPr>
            </w:rPrChange>
          </w:rPr>
          <w:t>R_t</w:t>
        </w:r>
        <w:proofErr w:type="spellEnd"/>
        <w:r w:rsidRPr="007A552D">
          <w:rPr>
            <w:b/>
            <w:bCs/>
            <w:color w:val="0070C0"/>
            <w:u w:val="single"/>
            <w:rPrChange w:author="Tess Ryckman [2]" w:date="2023-01-27T14:47:00Z" w:id="203">
              <w:rPr>
                <w:b/>
                <w:bCs/>
                <w:u w:val="single"/>
              </w:rPr>
            </w:rPrChange>
          </w:rPr>
          <w:t xml:space="preserve">, incidence rate, </w:t>
        </w:r>
      </w:ins>
    </w:p>
    <w:p w:rsidRPr="007A552D" w:rsidR="008667A6" w:rsidRDefault="008667A6" w14:paraId="4DEF2FE6" w14:textId="675498D4">
      <w:pPr>
        <w:pStyle w:val="ListParagraph"/>
        <w:numPr>
          <w:ilvl w:val="1"/>
          <w:numId w:val="1"/>
        </w:numPr>
        <w:rPr>
          <w:ins w:author="Tess Ryckman [2]" w:date="2023-01-27T14:46:00Z" w:id="204"/>
          <w:b/>
          <w:bCs/>
          <w:color w:val="0070C0"/>
          <w:u w:val="single"/>
          <w:rPrChange w:author="Tess Ryckman [2]" w:date="2023-01-27T14:47:00Z" w:id="205">
            <w:rPr>
              <w:ins w:author="Tess Ryckman [2]" w:date="2023-01-27T14:46:00Z" w:id="206"/>
              <w:b/>
              <w:bCs/>
              <w:u w:val="single"/>
            </w:rPr>
          </w:rPrChange>
        </w:rPr>
        <w:pPrChange w:author="Tess Ryckman [2]" w:date="2023-01-27T14:47:00Z" w:id="207">
          <w:pPr>
            <w:pStyle w:val="ListParagraph"/>
            <w:numPr>
              <w:ilvl w:val="2"/>
              <w:numId w:val="1"/>
            </w:numPr>
            <w:ind w:left="2160" w:hanging="360"/>
          </w:pPr>
        </w:pPrChange>
      </w:pPr>
      <w:ins w:author="Tess Ryckman [2]" w:date="2023-01-27T15:00:00Z" w:id="208">
        <w:r>
          <w:rPr>
            <w:b/>
            <w:bCs/>
            <w:color w:val="0070C0"/>
            <w:u w:val="single"/>
          </w:rPr>
          <w:t xml:space="preserve">Epidemic always burns </w:t>
        </w:r>
        <w:proofErr w:type="gramStart"/>
        <w:r>
          <w:rPr>
            <w:b/>
            <w:bCs/>
            <w:color w:val="0070C0"/>
            <w:u w:val="single"/>
          </w:rPr>
          <w:t>out</w:t>
        </w:r>
      </w:ins>
      <w:proofErr w:type="gramEnd"/>
    </w:p>
    <w:p w:rsidRPr="007A552D" w:rsidR="007A552D" w:rsidDel="00585A21" w:rsidRDefault="007A552D" w14:paraId="040D5034" w14:textId="208B3D69">
      <w:pPr>
        <w:pStyle w:val="ListParagraph"/>
        <w:numPr>
          <w:ilvl w:val="1"/>
          <w:numId w:val="1"/>
        </w:numPr>
        <w:rPr>
          <w:del w:author="Tess Ryckman [2]" w:date="2023-01-27T14:54:00Z" w:id="209"/>
          <w:ins w:author="Tess Ryckman [2]" w:date="2023-01-27T14:46:00Z" w:id="210"/>
          <w:b/>
          <w:bCs/>
          <w:color w:val="0070C0"/>
          <w:u w:val="single"/>
          <w:rPrChange w:author="Tess Ryckman [2]" w:date="2023-01-27T14:47:00Z" w:id="211">
            <w:rPr>
              <w:del w:author="Tess Ryckman [2]" w:date="2023-01-27T14:54:00Z" w:id="212"/>
              <w:ins w:author="Tess Ryckman [2]" w:date="2023-01-27T14:46:00Z" w:id="213"/>
              <w:b/>
              <w:bCs/>
              <w:u w:val="single"/>
            </w:rPr>
          </w:rPrChange>
        </w:rPr>
        <w:pPrChange w:author="Tess Ryckman [2]" w:date="2023-01-27T14:47:00Z" w:id="214">
          <w:pPr>
            <w:pStyle w:val="ListParagraph"/>
            <w:numPr>
              <w:ilvl w:val="2"/>
              <w:numId w:val="1"/>
            </w:numPr>
            <w:ind w:left="2160" w:hanging="360"/>
          </w:pPr>
        </w:pPrChange>
      </w:pPr>
      <w:ins w:author="Tess Ryckman [2]" w:date="2023-01-27T14:46:00Z" w:id="215">
        <w:del w:author="Tess Ryckman [2]" w:date="2023-01-27T14:54:00Z" w:id="216">
          <w:r w:rsidRPr="007A552D" w:rsidDel="00585A21">
            <w:rPr>
              <w:b/>
              <w:bCs/>
              <w:color w:val="0070C0"/>
              <w:u w:val="single"/>
              <w:rPrChange w:author="Tess Ryckman [2]" w:date="2023-01-27T14:47:00Z" w:id="217">
                <w:rPr>
                  <w:b/>
                  <w:bCs/>
                  <w:u w:val="single"/>
                </w:rPr>
              </w:rPrChange>
            </w:rPr>
            <w:delText>briefly explain how parameters and outcomes of the model are linked to the key concepts</w:delText>
          </w:r>
        </w:del>
      </w:ins>
    </w:p>
    <w:p w:rsidR="007A552D" w:rsidP="007A552D" w:rsidRDefault="007A552D" w14:paraId="0DCA847B" w14:textId="40DD2491">
      <w:pPr>
        <w:pStyle w:val="ListParagraph"/>
        <w:numPr>
          <w:ilvl w:val="0"/>
          <w:numId w:val="1"/>
        </w:numPr>
        <w:rPr>
          <w:ins w:author="Tess Ryckman [2]" w:date="2023-01-27T14:55:00Z" w:id="218"/>
          <w:b/>
          <w:bCs/>
          <w:color w:val="0070C0"/>
          <w:u w:val="single"/>
        </w:rPr>
      </w:pPr>
      <w:ins w:author="Tess Ryckman [2]" w:date="2023-01-27T14:46:00Z" w:id="219">
        <w:r w:rsidRPr="007A552D">
          <w:rPr>
            <w:b/>
            <w:bCs/>
            <w:color w:val="0070C0"/>
            <w:u w:val="single"/>
            <w:rPrChange w:author="Tess Ryckman [2]" w:date="2023-01-27T14:47:00Z" w:id="220">
              <w:rPr>
                <w:b/>
                <w:bCs/>
                <w:u w:val="single"/>
              </w:rPr>
            </w:rPrChange>
          </w:rPr>
          <w:t>Show how the dynamic changes as we vary each parameter (</w:t>
        </w:r>
        <w:proofErr w:type="gramStart"/>
        <w:r w:rsidRPr="007A552D">
          <w:rPr>
            <w:b/>
            <w:bCs/>
            <w:color w:val="0070C0"/>
            <w:u w:val="single"/>
            <w:rPrChange w:author="Tess Ryckman [2]" w:date="2023-01-27T14:47:00Z" w:id="221">
              <w:rPr>
                <w:b/>
                <w:bCs/>
                <w:u w:val="single"/>
              </w:rPr>
            </w:rPrChange>
          </w:rPr>
          <w:t>e.g.</w:t>
        </w:r>
        <w:proofErr w:type="gramEnd"/>
        <w:r w:rsidRPr="007A552D">
          <w:rPr>
            <w:b/>
            <w:bCs/>
            <w:color w:val="0070C0"/>
            <w:u w:val="single"/>
            <w:rPrChange w:author="Tess Ryckman [2]" w:date="2023-01-27T14:47:00Z" w:id="222">
              <w:rPr>
                <w:b/>
                <w:bCs/>
                <w:u w:val="single"/>
              </w:rPr>
            </w:rPrChange>
          </w:rPr>
          <w:t xml:space="preserve"> low/high transmissibility</w:t>
        </w:r>
      </w:ins>
      <w:ins w:author="Tess Ryckman [2]" w:date="2023-01-27T14:55:00Z" w:id="223">
        <w:r w:rsidR="008612B7">
          <w:rPr>
            <w:b/>
            <w:bCs/>
            <w:color w:val="0070C0"/>
            <w:u w:val="single"/>
          </w:rPr>
          <w:t xml:space="preserve"> - beta</w:t>
        </w:r>
      </w:ins>
      <w:ins w:author="Tess Ryckman [2]" w:date="2023-01-27T14:46:00Z" w:id="224">
        <w:r w:rsidRPr="007A552D">
          <w:rPr>
            <w:b/>
            <w:bCs/>
            <w:color w:val="0070C0"/>
            <w:u w:val="single"/>
            <w:rPrChange w:author="Tess Ryckman [2]" w:date="2023-01-27T14:47:00Z" w:id="225">
              <w:rPr>
                <w:b/>
                <w:bCs/>
                <w:u w:val="single"/>
              </w:rPr>
            </w:rPrChange>
          </w:rPr>
          <w:t>, slower/faster recovery</w:t>
        </w:r>
      </w:ins>
      <w:ins w:author="Tess Ryckman [2]" w:date="2023-01-27T14:55:00Z" w:id="226">
        <w:r w:rsidR="008612B7">
          <w:rPr>
            <w:b/>
            <w:bCs/>
            <w:color w:val="0070C0"/>
            <w:u w:val="single"/>
          </w:rPr>
          <w:t xml:space="preserve"> - gamma</w:t>
        </w:r>
      </w:ins>
      <w:ins w:author="Tess Ryckman [2]" w:date="2023-01-27T14:46:00Z" w:id="227">
        <w:del w:author="Tess Ryckman [2]" w:date="2023-01-27T14:55:00Z" w:id="228">
          <w:r w:rsidRPr="007A552D" w:rsidDel="008612B7">
            <w:rPr>
              <w:b/>
              <w:bCs/>
              <w:color w:val="0070C0"/>
              <w:u w:val="single"/>
              <w:rPrChange w:author="Tess Ryckman [2]" w:date="2023-01-27T14:47:00Z" w:id="229">
                <w:rPr>
                  <w:b/>
                  <w:bCs/>
                  <w:u w:val="single"/>
                </w:rPr>
              </w:rPrChange>
            </w:rPr>
            <w:delText>,</w:delText>
          </w:r>
        </w:del>
        <w:del w:author="Tess Ryckman [2]" w:date="2023-01-27T14:54:00Z" w:id="230">
          <w:r w:rsidRPr="007A552D" w:rsidDel="008612B7">
            <w:rPr>
              <w:b/>
              <w:bCs/>
              <w:color w:val="0070C0"/>
              <w:u w:val="single"/>
              <w:rPrChange w:author="Tess Ryckman [2]" w:date="2023-01-27T14:47:00Z" w:id="231">
                <w:rPr>
                  <w:b/>
                  <w:bCs/>
                  <w:u w:val="single"/>
                </w:rPr>
              </w:rPrChange>
            </w:rPr>
            <w:delText xml:space="preserve"> slower/faster waning immunity</w:delText>
          </w:r>
        </w:del>
        <w:r w:rsidRPr="007A552D">
          <w:rPr>
            <w:b/>
            <w:bCs/>
            <w:color w:val="0070C0"/>
            <w:u w:val="single"/>
            <w:rPrChange w:author="Tess Ryckman [2]" w:date="2023-01-27T14:47:00Z" w:id="232">
              <w:rPr>
                <w:b/>
                <w:bCs/>
                <w:u w:val="single"/>
              </w:rPr>
            </w:rPrChange>
          </w:rPr>
          <w:t>)</w:t>
        </w:r>
      </w:ins>
    </w:p>
    <w:p w:rsidR="008D78E2" w:rsidRDefault="008D78E2" w14:paraId="0474790E" w14:textId="77777777">
      <w:pPr>
        <w:rPr>
          <w:ins w:author="Tess Ryckman" w:date="2023-02-03T16:36:00Z" w:id="233"/>
          <w:b/>
          <w:bCs/>
        </w:rPr>
      </w:pPr>
    </w:p>
    <w:p w:rsidRPr="00317930" w:rsidR="008D78E2" w:rsidP="008D78E2" w:rsidRDefault="008D78E2" w14:paraId="693BA7C5" w14:textId="77777777">
      <w:pPr>
        <w:rPr>
          <w:ins w:author="Tess Ryckman" w:date="2023-02-03T16:36:00Z" w:id="234"/>
          <w:b/>
          <w:bCs/>
          <w:u w:val="single"/>
        </w:rPr>
      </w:pPr>
      <w:ins w:author="Tess Ryckman" w:date="2023-02-03T16:36:00Z" w:id="235">
        <w:r w:rsidRPr="00317930">
          <w:rPr>
            <w:b/>
            <w:bCs/>
            <w:u w:val="single"/>
          </w:rPr>
          <w:t>BREAK</w:t>
        </w:r>
      </w:ins>
    </w:p>
    <w:p w:rsidR="008D78E2" w:rsidRDefault="008D78E2" w14:paraId="0F74C425" w14:textId="77777777">
      <w:pPr>
        <w:rPr>
          <w:ins w:author="Tess Ryckman" w:date="2023-02-03T16:36:00Z" w:id="236"/>
          <w:b/>
          <w:bCs/>
        </w:rPr>
      </w:pPr>
    </w:p>
    <w:p w:rsidRPr="00087194" w:rsidR="008612B7" w:rsidDel="008612B7" w:rsidP="008612B7" w:rsidRDefault="00087194" w14:paraId="54C88A49" w14:textId="70D3B285">
      <w:pPr>
        <w:pStyle w:val="ListParagraph"/>
        <w:numPr>
          <w:ilvl w:val="1"/>
          <w:numId w:val="1"/>
        </w:numPr>
        <w:rPr>
          <w:del w:author="Tess Ryckman [2]" w:date="2023-01-27T14:55:00Z" w:id="237"/>
          <w:ins w:author="Tess Ryckman [2]" w:date="2023-01-27T14:46:00Z" w:id="238"/>
          <w:b/>
          <w:bCs/>
          <w:rPrChange w:author="Tess Ryckman [2]" w:date="2023-01-27T15:16:00Z" w:id="239">
            <w:rPr>
              <w:del w:author="Tess Ryckman [2]" w:date="2023-01-27T14:55:00Z" w:id="240"/>
              <w:ins w:author="Tess Ryckman [2]" w:date="2023-01-27T14:46:00Z" w:id="241"/>
              <w:b/>
              <w:bCs/>
              <w:u w:val="single"/>
            </w:rPr>
          </w:rPrChange>
        </w:rPr>
      </w:pPr>
      <w:ins w:author="Tess Ryckman [2]" w:date="2023-01-27T15:16:00Z" w:id="242">
        <w:r w:rsidRPr="00087194">
          <w:rPr>
            <w:b/>
            <w:bCs/>
            <w:rPrChange w:author="Tess Ryckman [2]" w:date="2023-01-27T15:16:00Z" w:id="243">
              <w:rPr>
                <w:b/>
                <w:bCs/>
                <w:color w:val="0070C0"/>
                <w:u w:val="single"/>
              </w:rPr>
            </w:rPrChange>
          </w:rPr>
          <w:t xml:space="preserve">Model </w:t>
        </w:r>
        <w:proofErr w:type="gramStart"/>
        <w:r w:rsidRPr="00087194">
          <w:rPr>
            <w:b/>
            <w:bCs/>
            <w:rPrChange w:author="Tess Ryckman [2]" w:date="2023-01-27T15:16:00Z" w:id="244">
              <w:rPr>
                <w:b/>
                <w:bCs/>
                <w:color w:val="0070C0"/>
                <w:u w:val="single"/>
              </w:rPr>
            </w:rPrChange>
          </w:rPr>
          <w:t>structures</w:t>
        </w:r>
        <w:proofErr w:type="gramEnd"/>
        <w:r w:rsidRPr="00087194">
          <w:rPr>
            <w:b/>
            <w:bCs/>
            <w:rPrChange w:author="Tess Ryckman [2]" w:date="2023-01-27T15:16:00Z" w:id="245">
              <w:rPr>
                <w:b/>
                <w:bCs/>
                <w:color w:val="0070C0"/>
                <w:u w:val="single"/>
              </w:rPr>
            </w:rPrChange>
          </w:rPr>
          <w:t xml:space="preserve"> part 2: embellishments to SIR</w:t>
        </w:r>
      </w:ins>
    </w:p>
    <w:p w:rsidRPr="00337127" w:rsidR="00337127" w:rsidRDefault="00337127" w14:paraId="53223FF5" w14:textId="2D490EE5">
      <w:pPr>
        <w:rPr>
          <w:color w:val="0070C0"/>
          <w:rPrChange w:author="Tess Ryckman [2]" w:date="2023-01-27T14:42:00Z" w:id="246">
            <w:rPr/>
          </w:rPrChange>
        </w:rPr>
        <w:pPrChange w:author="Tess Ryckman [2]" w:date="2023-01-27T14:41:00Z" w:id="247">
          <w:pPr>
            <w:pStyle w:val="ListParagraph"/>
            <w:numPr>
              <w:ilvl w:val="2"/>
              <w:numId w:val="7"/>
            </w:numPr>
            <w:ind w:left="2160" w:hanging="360"/>
          </w:pPr>
        </w:pPrChange>
      </w:pPr>
    </w:p>
    <w:p w:rsidR="00195109" w:rsidP="00195109" w:rsidRDefault="00195109" w14:paraId="6B807272" w14:textId="4561E1AD">
      <w:pPr>
        <w:pStyle w:val="ListParagraph"/>
        <w:numPr>
          <w:ilvl w:val="0"/>
          <w:numId w:val="7"/>
        </w:numPr>
      </w:pPr>
      <w:r>
        <w:t>Add-ons to SIR</w:t>
      </w:r>
      <w:r w:rsidR="00272B09">
        <w:t xml:space="preserve"> (draw from Stanford course lecture 3)</w:t>
      </w:r>
    </w:p>
    <w:p w:rsidR="00195109" w:rsidP="00195109" w:rsidRDefault="00087194" w14:paraId="42A53E66" w14:textId="1836A2F8">
      <w:pPr>
        <w:pStyle w:val="ListParagraph"/>
        <w:numPr>
          <w:ilvl w:val="1"/>
          <w:numId w:val="7"/>
        </w:numPr>
      </w:pPr>
      <w:ins w:author="Tess Ryckman [2]" w:date="2023-01-27T15:15:00Z" w:id="248">
        <w:r>
          <w:t xml:space="preserve">SIR with </w:t>
        </w:r>
      </w:ins>
      <w:del w:author="Tess Ryckman [2]" w:date="2023-01-27T15:15:00Z" w:id="249">
        <w:r w:rsidDel="00087194" w:rsidR="00195109">
          <w:delText>B</w:delText>
        </w:r>
      </w:del>
      <w:ins w:author="Tess Ryckman [2]" w:date="2023-01-27T15:15:00Z" w:id="250">
        <w:r>
          <w:t>b</w:t>
        </w:r>
      </w:ins>
      <w:r w:rsidR="00195109">
        <w:t>irths and deaths</w:t>
      </w:r>
    </w:p>
    <w:p w:rsidR="00272B09" w:rsidP="00272B09" w:rsidRDefault="00272B09" w14:paraId="02076051" w14:textId="41E0F967">
      <w:pPr>
        <w:pStyle w:val="ListParagraph"/>
        <w:numPr>
          <w:ilvl w:val="2"/>
          <w:numId w:val="7"/>
        </w:numPr>
        <w:rPr>
          <w:ins w:author="Tess Ryckman [2]" w:date="2023-01-27T14:56:00Z" w:id="251"/>
        </w:rPr>
      </w:pPr>
      <w:del w:author="Tess Ryckman [2]" w:date="2023-01-27T14:56:00Z" w:id="252">
        <w:r w:rsidDel="008227FC">
          <w:delText>Concept of endemic equilibria</w:delText>
        </w:r>
      </w:del>
      <w:ins w:author="Tess Ryckman [2]" w:date="2023-01-27T14:56:00Z" w:id="253">
        <w:r w:rsidR="008227FC">
          <w:t xml:space="preserve">Births = new inflows of S’s, allows for </w:t>
        </w:r>
      </w:ins>
      <w:ins w:author="Tess Ryckman [2]" w:date="2023-01-27T15:00:00Z" w:id="254">
        <w:r w:rsidR="008667A6">
          <w:t>endemicity</w:t>
        </w:r>
      </w:ins>
      <w:ins w:author="Tess Ryckman [2]" w:date="2023-01-27T14:56:00Z" w:id="255">
        <w:r w:rsidR="008227FC">
          <w:t xml:space="preserve"> (whereas in SIR above, infection always burns out because not enough </w:t>
        </w:r>
        <w:proofErr w:type="spellStart"/>
        <w:r w:rsidR="008227FC">
          <w:t>susceptibles</w:t>
        </w:r>
        <w:proofErr w:type="spellEnd"/>
        <w:r w:rsidR="008227FC">
          <w:t>)</w:t>
        </w:r>
      </w:ins>
    </w:p>
    <w:p w:rsidR="009C1501" w:rsidP="00272B09" w:rsidRDefault="009C1501" w14:paraId="5838ED58" w14:textId="516A02C1">
      <w:pPr>
        <w:pStyle w:val="ListParagraph"/>
        <w:numPr>
          <w:ilvl w:val="2"/>
          <w:numId w:val="7"/>
        </w:numPr>
        <w:rPr>
          <w:ins w:author="Tess Ryckman [2]" w:date="2023-01-27T15:10:00Z" w:id="256"/>
        </w:rPr>
      </w:pPr>
      <w:ins w:author="Tess Ryckman [2]" w:date="2023-01-27T14:56:00Z" w:id="257">
        <w:r>
          <w:t>Deaths balance births out</w:t>
        </w:r>
      </w:ins>
    </w:p>
    <w:p w:rsidR="003D2BA1" w:rsidP="00272B09" w:rsidRDefault="003D2BA1" w14:paraId="162113A7" w14:textId="4251EEBB">
      <w:pPr>
        <w:pStyle w:val="ListParagraph"/>
        <w:numPr>
          <w:ilvl w:val="2"/>
          <w:numId w:val="7"/>
        </w:numPr>
        <w:rPr>
          <w:ins w:author="Tess Ryckman [2]" w:date="2023-01-27T14:59:00Z" w:id="258"/>
        </w:rPr>
      </w:pPr>
      <w:ins w:author="Tess Ryckman [2]" w:date="2023-01-27T15:10:00Z" w:id="259">
        <w:r>
          <w:t xml:space="preserve">Show in slide how the R code </w:t>
        </w:r>
        <w:proofErr w:type="gramStart"/>
        <w:r>
          <w:t>changes</w:t>
        </w:r>
      </w:ins>
      <w:proofErr w:type="gramEnd"/>
    </w:p>
    <w:p w:rsidRPr="00FF61A4" w:rsidR="00FF61A4" w:rsidDel="00087194" w:rsidP="00272B09" w:rsidRDefault="00FF61A4" w14:paraId="2435ADAA" w14:textId="6A2F0173">
      <w:pPr>
        <w:pStyle w:val="ListParagraph"/>
        <w:numPr>
          <w:ilvl w:val="2"/>
          <w:numId w:val="7"/>
        </w:numPr>
        <w:rPr>
          <w:del w:author="Tess Ryckman [2]" w:date="2023-01-27T15:15:00Z" w:id="260"/>
          <w:color w:val="0070C0"/>
          <w:rPrChange w:author="Tess Ryckman [2]" w:date="2023-01-27T14:59:00Z" w:id="261">
            <w:rPr>
              <w:del w:author="Tess Ryckman [2]" w:date="2023-01-27T15:15:00Z" w:id="262"/>
            </w:rPr>
          </w:rPrChange>
        </w:rPr>
      </w:pPr>
    </w:p>
    <w:p w:rsidR="00195109" w:rsidP="00195109" w:rsidRDefault="00BA4465" w14:paraId="2E1370C6" w14:textId="27B1B88C">
      <w:pPr>
        <w:pStyle w:val="ListParagraph"/>
        <w:numPr>
          <w:ilvl w:val="1"/>
          <w:numId w:val="7"/>
        </w:numPr>
        <w:rPr>
          <w:ins w:author="Tess Ryckman [2]" w:date="2023-01-27T14:57:00Z" w:id="263"/>
        </w:rPr>
      </w:pPr>
      <w:r>
        <w:t>Chronic infections</w:t>
      </w:r>
      <w:r w:rsidR="00272B09">
        <w:t xml:space="preserve"> (SI)</w:t>
      </w:r>
    </w:p>
    <w:p w:rsidR="005F4437" w:rsidP="005F4437" w:rsidRDefault="005F4437" w14:paraId="0A8DB709" w14:textId="7C1EFAF2">
      <w:pPr>
        <w:pStyle w:val="ListParagraph"/>
        <w:numPr>
          <w:ilvl w:val="2"/>
          <w:numId w:val="7"/>
        </w:numPr>
        <w:rPr>
          <w:ins w:author="Tess Ryckman [2]" w:date="2023-01-27T15:15:00Z" w:id="264"/>
        </w:rPr>
      </w:pPr>
      <w:ins w:author="Tess Ryckman [2]" w:date="2023-01-27T14:57:00Z" w:id="265">
        <w:r>
          <w:t>HIV, HCV</w:t>
        </w:r>
      </w:ins>
      <w:ins w:author="Tess Ryckman [2]" w:date="2023-01-27T14:58:00Z" w:id="266">
        <w:r w:rsidR="009832AF">
          <w:t xml:space="preserve"> (diseases that aren’t cured naturally)</w:t>
        </w:r>
      </w:ins>
    </w:p>
    <w:p w:rsidRPr="00087194" w:rsidR="00087194" w:rsidRDefault="00087194" w14:paraId="01844ED1" w14:textId="6DC3E456">
      <w:pPr>
        <w:pStyle w:val="ListParagraph"/>
        <w:numPr>
          <w:ilvl w:val="2"/>
          <w:numId w:val="7"/>
        </w:numPr>
        <w:rPr>
          <w:color w:val="FF0000"/>
          <w:rPrChange w:author="Tess Ryckman [2]" w:date="2023-01-27T15:15:00Z" w:id="267">
            <w:rPr/>
          </w:rPrChange>
        </w:rPr>
        <w:pPrChange w:author="Tess Ryckman [2]" w:date="2023-01-27T14:57:00Z" w:id="268">
          <w:pPr>
            <w:pStyle w:val="ListParagraph"/>
            <w:numPr>
              <w:ilvl w:val="1"/>
              <w:numId w:val="7"/>
            </w:numPr>
            <w:ind w:left="1440" w:hanging="360"/>
          </w:pPr>
        </w:pPrChange>
      </w:pPr>
      <w:ins w:author="Tess Ryckman [2]" w:date="2023-01-27T15:15:00Z" w:id="269">
        <w:r w:rsidRPr="00087194">
          <w:rPr>
            <w:color w:val="FF0000"/>
            <w:rPrChange w:author="Tess Ryckman [2]" w:date="2023-01-27T15:15:00Z" w:id="270">
              <w:rPr/>
            </w:rPrChange>
          </w:rPr>
          <w:t>Show in slide how the R code changes</w:t>
        </w:r>
        <w:del w:author="Tess Ryckman" w:date="2023-02-03T16:47:00Z" w:id="271">
          <w:r w:rsidRPr="00087194" w:rsidDel="00D5361B">
            <w:rPr>
              <w:color w:val="FF0000"/>
              <w:rPrChange w:author="Tess Ryckman [2]" w:date="2023-01-27T15:15:00Z" w:id="272">
                <w:rPr/>
              </w:rPrChange>
            </w:rPr>
            <w:delText>?</w:delText>
          </w:r>
        </w:del>
      </w:ins>
    </w:p>
    <w:p w:rsidR="00272B09" w:rsidP="00195109" w:rsidRDefault="00272B09" w14:paraId="376CCAEC" w14:textId="6695EE67">
      <w:pPr>
        <w:pStyle w:val="ListParagraph"/>
        <w:numPr>
          <w:ilvl w:val="1"/>
          <w:numId w:val="7"/>
        </w:numPr>
        <w:rPr>
          <w:ins w:author="Tess Ryckman [2]" w:date="2023-01-27T14:59:00Z" w:id="273"/>
        </w:rPr>
      </w:pPr>
      <w:r>
        <w:t>Infections without immunity (SIS)</w:t>
      </w:r>
    </w:p>
    <w:p w:rsidR="00D921F5" w:rsidP="00D921F5" w:rsidRDefault="00FF61A4" w14:paraId="6D2AA1C8" w14:textId="18C2B62F">
      <w:pPr>
        <w:pStyle w:val="ListParagraph"/>
        <w:numPr>
          <w:ilvl w:val="2"/>
          <w:numId w:val="7"/>
        </w:numPr>
        <w:rPr>
          <w:ins w:author="Tess Ryckman [2]" w:date="2023-01-27T15:15:00Z" w:id="274"/>
        </w:rPr>
      </w:pPr>
      <w:ins w:author="Tess Ryckman [2]" w:date="2023-01-27T14:59:00Z" w:id="275">
        <w:r>
          <w:t>[bacterial infections?]</w:t>
        </w:r>
      </w:ins>
    </w:p>
    <w:p w:rsidRPr="00087194" w:rsidR="00087194" w:rsidRDefault="00087194" w14:paraId="58EA94C0" w14:textId="09B14337">
      <w:pPr>
        <w:pStyle w:val="ListParagraph"/>
        <w:numPr>
          <w:ilvl w:val="2"/>
          <w:numId w:val="7"/>
        </w:numPr>
        <w:rPr>
          <w:color w:val="FF0000"/>
          <w:rPrChange w:author="Tess Ryckman [2]" w:date="2023-01-27T15:16:00Z" w:id="276">
            <w:rPr/>
          </w:rPrChange>
        </w:rPr>
        <w:pPrChange w:author="Tess Ryckman [2]" w:date="2023-01-27T14:59:00Z" w:id="277">
          <w:pPr>
            <w:pStyle w:val="ListParagraph"/>
            <w:numPr>
              <w:ilvl w:val="1"/>
              <w:numId w:val="7"/>
            </w:numPr>
            <w:ind w:left="1440" w:hanging="360"/>
          </w:pPr>
        </w:pPrChange>
      </w:pPr>
      <w:ins w:author="Tess Ryckman [2]" w:date="2023-01-27T15:15:00Z" w:id="278">
        <w:r w:rsidRPr="00087194">
          <w:rPr>
            <w:color w:val="FF0000"/>
            <w:rPrChange w:author="Tess Ryckman [2]" w:date="2023-01-27T15:16:00Z" w:id="279">
              <w:rPr/>
            </w:rPrChange>
          </w:rPr>
          <w:t>Show in slide how the R code cha</w:t>
        </w:r>
      </w:ins>
      <w:ins w:author="Tess Ryckman [2]" w:date="2023-01-27T15:16:00Z" w:id="280">
        <w:r w:rsidRPr="00087194">
          <w:rPr>
            <w:color w:val="FF0000"/>
            <w:rPrChange w:author="Tess Ryckman [2]" w:date="2023-01-27T15:16:00Z" w:id="281">
              <w:rPr/>
            </w:rPrChange>
          </w:rPr>
          <w:t>nges</w:t>
        </w:r>
        <w:del w:author="Tess Ryckman" w:date="2023-02-03T16:47:00Z" w:id="282">
          <w:r w:rsidRPr="00087194" w:rsidDel="00D5361B">
            <w:rPr>
              <w:color w:val="FF0000"/>
              <w:rPrChange w:author="Tess Ryckman [2]" w:date="2023-01-27T15:16:00Z" w:id="283">
                <w:rPr/>
              </w:rPrChange>
            </w:rPr>
            <w:delText>?</w:delText>
          </w:r>
        </w:del>
      </w:ins>
    </w:p>
    <w:p w:rsidR="00272B09" w:rsidP="00195109" w:rsidRDefault="00272B09" w14:paraId="1E5499DD" w14:textId="1DDB04A3">
      <w:pPr>
        <w:pStyle w:val="ListParagraph"/>
        <w:numPr>
          <w:ilvl w:val="1"/>
          <w:numId w:val="7"/>
        </w:numPr>
        <w:rPr>
          <w:ins w:author="Tess Ryckman [2]" w:date="2023-01-27T15:00:00Z" w:id="284"/>
        </w:rPr>
      </w:pPr>
      <w:r>
        <w:t>Waning immunity (SIRS)</w:t>
      </w:r>
    </w:p>
    <w:p w:rsidR="008667A6" w:rsidP="008667A6" w:rsidRDefault="008B540C" w14:paraId="0483267D" w14:textId="023E3152">
      <w:pPr>
        <w:pStyle w:val="ListParagraph"/>
        <w:numPr>
          <w:ilvl w:val="2"/>
          <w:numId w:val="7"/>
        </w:numPr>
        <w:rPr>
          <w:ins w:author="Tess Ryckman [2]" w:date="2023-01-27T15:00:00Z" w:id="285"/>
        </w:rPr>
      </w:pPr>
      <w:ins w:author="Tess Ryckman [2]" w:date="2023-01-27T15:00:00Z" w:id="286">
        <w:r>
          <w:t>Flu, COVID, etc.</w:t>
        </w:r>
      </w:ins>
    </w:p>
    <w:p w:rsidR="008B540C" w:rsidP="008667A6" w:rsidRDefault="008B540C" w14:paraId="5BFF58C9" w14:textId="2D85527E">
      <w:pPr>
        <w:pStyle w:val="ListParagraph"/>
        <w:numPr>
          <w:ilvl w:val="2"/>
          <w:numId w:val="7"/>
        </w:numPr>
        <w:rPr>
          <w:ins w:author="Tess Ryckman [2]" w:date="2023-01-27T15:03:00Z" w:id="287"/>
        </w:rPr>
      </w:pPr>
      <w:ins w:author="Tess Ryckman [2]" w:date="2023-01-27T15:00:00Z" w:id="288">
        <w:r>
          <w:t>Additional parameter: rate of waning immunity (1/avg. duration of immunity)</w:t>
        </w:r>
      </w:ins>
    </w:p>
    <w:p w:rsidR="00442E92" w:rsidP="00442E92" w:rsidRDefault="00442E92" w14:paraId="58EADFF9" w14:textId="77777777">
      <w:pPr>
        <w:pStyle w:val="ListParagraph"/>
        <w:numPr>
          <w:ilvl w:val="2"/>
          <w:numId w:val="7"/>
        </w:numPr>
        <w:rPr>
          <w:ins w:author="Tess Ryckman [2]" w:date="2023-01-27T15:11:00Z" w:id="289"/>
        </w:rPr>
      </w:pPr>
      <w:ins w:author="Tess Ryckman [2]" w:date="2023-01-27T15:11:00Z" w:id="290">
        <w:r>
          <w:t xml:space="preserve">Show in slide how the R code </w:t>
        </w:r>
        <w:proofErr w:type="gramStart"/>
        <w:r>
          <w:t>changes</w:t>
        </w:r>
        <w:proofErr w:type="gramEnd"/>
      </w:ins>
    </w:p>
    <w:p w:rsidRPr="009D73AB" w:rsidR="00BA123B" w:rsidDel="00087194" w:rsidRDefault="00BA123B" w14:paraId="47301251" w14:textId="6FEEB4D0">
      <w:pPr>
        <w:pStyle w:val="ListParagraph"/>
        <w:numPr>
          <w:ilvl w:val="3"/>
          <w:numId w:val="7"/>
        </w:numPr>
        <w:rPr>
          <w:del w:author="Tess Ryckman [2]" w:date="2023-01-27T15:15:00Z" w:id="291"/>
          <w:color w:val="0070C0"/>
          <w:rPrChange w:author="Tess Ryckman [2]" w:date="2023-01-27T15:03:00Z" w:id="292">
            <w:rPr>
              <w:del w:author="Tess Ryckman [2]" w:date="2023-01-27T15:15:00Z" w:id="293"/>
            </w:rPr>
          </w:rPrChange>
        </w:rPr>
        <w:pPrChange w:author="Tess Ryckman [2]" w:date="2023-01-27T15:04:00Z" w:id="294">
          <w:pPr>
            <w:pStyle w:val="ListParagraph"/>
            <w:numPr>
              <w:ilvl w:val="1"/>
              <w:numId w:val="7"/>
            </w:numPr>
            <w:ind w:left="1440" w:hanging="360"/>
          </w:pPr>
        </w:pPrChange>
      </w:pPr>
    </w:p>
    <w:p w:rsidR="002073FD" w:rsidP="00195109" w:rsidRDefault="002073FD" w14:paraId="0DC8CE4F" w14:textId="53180937">
      <w:pPr>
        <w:pStyle w:val="ListParagraph"/>
        <w:numPr>
          <w:ilvl w:val="1"/>
          <w:numId w:val="7"/>
        </w:numPr>
      </w:pPr>
      <w:r>
        <w:t>Latent period (SEIR</w:t>
      </w:r>
      <w:r w:rsidR="00FE7ED4">
        <w:t>; draw from Stanford course lecture 4</w:t>
      </w:r>
      <w:r>
        <w:t>)</w:t>
      </w:r>
    </w:p>
    <w:p w:rsidR="002073FD" w:rsidP="002073FD" w:rsidRDefault="002073FD" w14:paraId="2503FD0F" w14:textId="37D990E3">
      <w:pPr>
        <w:pStyle w:val="ListParagraph"/>
        <w:numPr>
          <w:ilvl w:val="2"/>
          <w:numId w:val="7"/>
        </w:numPr>
      </w:pPr>
      <w:r>
        <w:t xml:space="preserve">Talk about latent/incubation/infectious/symptomatic periods </w:t>
      </w:r>
      <w:proofErr w:type="gramStart"/>
      <w:r>
        <w:t>here</w:t>
      </w:r>
      <w:proofErr w:type="gramEnd"/>
    </w:p>
    <w:p w:rsidR="00FE7ED4" w:rsidP="002073FD" w:rsidRDefault="00FE7ED4" w14:paraId="0F913FF1" w14:textId="75921067">
      <w:pPr>
        <w:pStyle w:val="ListParagraph"/>
        <w:numPr>
          <w:ilvl w:val="2"/>
          <w:numId w:val="7"/>
        </w:numPr>
        <w:rPr>
          <w:ins w:author="Tess Ryckman [2]" w:date="2023-01-27T15:06:00Z" w:id="295"/>
        </w:rPr>
      </w:pPr>
      <w:r>
        <w:t>When/why does this latent period matter?</w:t>
      </w:r>
    </w:p>
    <w:p w:rsidR="00442E92" w:rsidP="00442E92" w:rsidRDefault="00442E92" w14:paraId="50C8A541" w14:textId="77777777">
      <w:pPr>
        <w:pStyle w:val="ListParagraph"/>
        <w:numPr>
          <w:ilvl w:val="2"/>
          <w:numId w:val="7"/>
        </w:numPr>
        <w:rPr>
          <w:ins w:author="Tess Ryckman [2]" w:date="2023-01-27T15:11:00Z" w:id="296"/>
        </w:rPr>
      </w:pPr>
      <w:ins w:author="Tess Ryckman [2]" w:date="2023-01-27T15:11:00Z" w:id="297">
        <w:r>
          <w:t xml:space="preserve">Show in slide how the R code </w:t>
        </w:r>
        <w:proofErr w:type="gramStart"/>
        <w:r>
          <w:t>changes</w:t>
        </w:r>
        <w:proofErr w:type="gramEnd"/>
      </w:ins>
    </w:p>
    <w:p w:rsidRPr="00927C87" w:rsidR="00BA123B" w:rsidDel="000F42E5" w:rsidRDefault="00BA123B" w14:paraId="4186A742" w14:textId="16FF4DF8">
      <w:pPr>
        <w:pStyle w:val="ListParagraph"/>
        <w:numPr>
          <w:ilvl w:val="3"/>
          <w:numId w:val="7"/>
        </w:numPr>
        <w:rPr>
          <w:del w:author="Tess Ryckman [2]" w:date="2023-01-27T15:12:00Z" w:id="298"/>
          <w:color w:val="0070C0"/>
          <w:rPrChange w:author="Tess Ryckman [2]" w:date="2023-01-27T15:06:00Z" w:id="299">
            <w:rPr>
              <w:del w:author="Tess Ryckman [2]" w:date="2023-01-27T15:12:00Z" w:id="300"/>
            </w:rPr>
          </w:rPrChange>
        </w:rPr>
        <w:pPrChange w:author="Tess Ryckman [2]" w:date="2023-01-27T15:06:00Z" w:id="301">
          <w:pPr>
            <w:pStyle w:val="ListParagraph"/>
            <w:numPr>
              <w:ilvl w:val="2"/>
              <w:numId w:val="7"/>
            </w:numPr>
            <w:ind w:left="2160" w:hanging="360"/>
          </w:pPr>
        </w:pPrChange>
      </w:pPr>
    </w:p>
    <w:p w:rsidR="007A08D8" w:rsidDel="005247EE" w:rsidP="002073FD" w:rsidRDefault="03B73823" w14:paraId="4A1356FB" w14:textId="6D0A1F1D">
      <w:pPr>
        <w:pStyle w:val="ListParagraph"/>
        <w:numPr>
          <w:ilvl w:val="2"/>
          <w:numId w:val="7"/>
        </w:numPr>
        <w:rPr>
          <w:ins w:author="kyueunl@uw.edu" w:date="2023-01-22T23:17:00Z" w:id="302"/>
          <w:del w:author="Tess Ryckman [2]" w:date="2023-01-27T15:05:00Z" w:id="303"/>
        </w:rPr>
      </w:pPr>
      <w:del w:author="Tess Ryckman [2]" w:date="2023-01-27T15:05:00Z" w:id="304">
        <w:r w:rsidDel="005247EE">
          <w:delText>Best practice: unless latent period is exponentially distributed (usually it’s not -usually it’s log-normal), model multiple E compartments</w:delText>
        </w:r>
      </w:del>
    </w:p>
    <w:p w:rsidR="5024233C" w:rsidDel="00925A8A" w:rsidP="00F14796" w:rsidRDefault="00F14796" w14:paraId="60C117D7" w14:textId="23D1DFE2">
      <w:pPr>
        <w:pStyle w:val="ListParagraph"/>
        <w:numPr>
          <w:ilvl w:val="1"/>
          <w:numId w:val="7"/>
        </w:numPr>
        <w:rPr>
          <w:del w:author="Tess Ryckman" w:date="2023-02-03T16:33:00Z" w:id="305"/>
        </w:rPr>
      </w:pPr>
      <w:ins w:author="Tess Ryckman [2]" w:date="2023-01-27T13:54:00Z" w:id="306">
        <w:del w:author="Tess Ryckman" w:date="2023-02-03T16:33:00Z" w:id="307">
          <w:r w:rsidDel="00925A8A">
            <w:delText>Seasonality</w:delText>
          </w:r>
          <w:r w:rsidDel="00925A8A" w:rsidR="003E7DB9">
            <w:delText xml:space="preserve"> here?</w:delText>
          </w:r>
        </w:del>
      </w:ins>
      <w:ins w:author="Tess Ryckman [2]" w:date="2023-01-27T14:55:00Z" w:id="308">
        <w:del w:author="Tess Ryckman" w:date="2023-02-03T16:33:00Z" w:id="309">
          <w:r w:rsidDel="00925A8A" w:rsidR="001A38CA">
            <w:delText xml:space="preserve"> </w:delText>
          </w:r>
        </w:del>
      </w:ins>
    </w:p>
    <w:p w:rsidR="003E7DB9" w:rsidP="00F14796" w:rsidRDefault="003E7DB9" w14:paraId="1C797574" w14:textId="3E3D95DE">
      <w:pPr>
        <w:pStyle w:val="ListParagraph"/>
        <w:numPr>
          <w:ilvl w:val="1"/>
          <w:numId w:val="7"/>
        </w:numPr>
        <w:rPr>
          <w:ins w:author="Tess Ryckman [2]" w:date="2023-01-27T13:54:00Z" w:id="310"/>
        </w:rPr>
      </w:pPr>
      <w:ins w:author="Tess Ryckman [2]" w:date="2023-01-27T13:54:00Z" w:id="311">
        <w:r>
          <w:t>Stratifying by age, other characteristics</w:t>
        </w:r>
      </w:ins>
    </w:p>
    <w:p w:rsidR="0064614E" w:rsidP="007A08D8" w:rsidRDefault="003E7DB9" w14:paraId="5ED72BC4" w14:textId="77777777">
      <w:pPr>
        <w:pStyle w:val="ListParagraph"/>
        <w:numPr>
          <w:ilvl w:val="2"/>
          <w:numId w:val="7"/>
        </w:numPr>
        <w:rPr>
          <w:ins w:author="Tess Ryckman [2]" w:date="2023-01-27T13:56:00Z" w:id="312"/>
        </w:rPr>
      </w:pPr>
      <w:ins w:author="Tess Ryckman [2]" w:date="2023-01-27T13:54:00Z" w:id="313">
        <w:r>
          <w:t xml:space="preserve">Discuss contact matrix </w:t>
        </w:r>
      </w:ins>
      <w:ins w:author="Tess Ryckman [2]" w:date="2023-01-27T13:55:00Z" w:id="314">
        <w:r w:rsidR="00F90B50">
          <w:t xml:space="preserve">and mixing patterns </w:t>
        </w:r>
      </w:ins>
      <w:ins w:author="Tess Ryckman [2]" w:date="2023-01-27T13:54:00Z" w:id="315">
        <w:r>
          <w:t>here?</w:t>
        </w:r>
      </w:ins>
    </w:p>
    <w:p w:rsidRPr="0064614E" w:rsidR="007A08D8" w:rsidDel="0064614E" w:rsidP="007A08D8" w:rsidRDefault="03B73823" w14:paraId="1A0BE7EC" w14:textId="60E74948">
      <w:pPr>
        <w:pStyle w:val="ListParagraph"/>
        <w:numPr>
          <w:ilvl w:val="2"/>
          <w:numId w:val="7"/>
        </w:numPr>
        <w:rPr>
          <w:del w:author="Tess Ryckman [2]" w:date="2023-01-27T13:56:00Z" w:id="316"/>
          <w:rPrChange w:author="Tess Ryckman [2]" w:date="2023-01-27T13:56:00Z" w:id="317">
            <w:rPr>
              <w:del w:author="Tess Ryckman [2]" w:date="2023-01-27T13:56:00Z" w:id="318"/>
              <w:b/>
              <w:bCs/>
            </w:rPr>
          </w:rPrChange>
        </w:rPr>
      </w:pPr>
      <w:del w:author="Tess Ryckman [2]" w:date="2023-01-27T15:16:00Z" w:id="319">
        <w:r w:rsidRPr="0064614E" w:rsidDel="00087194">
          <w:rPr>
            <w:b/>
            <w:bCs/>
            <w:rPrChange w:author="Tess Ryckman [2]" w:date="2023-01-27T13:56:00Z" w:id="320">
              <w:rPr/>
            </w:rPrChange>
          </w:rPr>
          <w:delText>Contact patterns &amp; m</w:delText>
        </w:r>
        <w:commentRangeStart w:id="321"/>
        <w:r w:rsidRPr="0064614E" w:rsidDel="00087194">
          <w:rPr>
            <w:b/>
            <w:bCs/>
            <w:rPrChange w:author="Tess Ryckman [2]" w:date="2023-01-27T13:56:00Z" w:id="322">
              <w:rPr/>
            </w:rPrChange>
          </w:rPr>
          <w:delText>ixing</w:delText>
        </w:r>
        <w:commentRangeEnd w:id="321"/>
        <w:r w:rsidDel="00087194" w:rsidR="007A08D8">
          <w:rPr>
            <w:rStyle w:val="CommentReference"/>
          </w:rPr>
          <w:commentReference w:id="321"/>
        </w:r>
      </w:del>
    </w:p>
    <w:p w:rsidRPr="007A08D8" w:rsidR="007A08D8" w:rsidRDefault="007A08D8" w14:paraId="13483C5D" w14:textId="1BC64022">
      <w:pPr>
        <w:pStyle w:val="ListParagraph"/>
        <w:numPr>
          <w:ilvl w:val="3"/>
          <w:numId w:val="7"/>
        </w:numPr>
        <w:pPrChange w:author="Tess Ryckman [2]" w:date="2023-01-27T15:16:00Z" w:id="323">
          <w:pPr>
            <w:pStyle w:val="ListParagraph"/>
            <w:numPr>
              <w:numId w:val="9"/>
            </w:numPr>
            <w:ind w:hanging="360"/>
          </w:pPr>
        </w:pPrChange>
      </w:pPr>
      <w:r>
        <w:t xml:space="preserve">Draw from Stanford course lecture </w:t>
      </w:r>
      <w:proofErr w:type="gramStart"/>
      <w:r>
        <w:t>5</w:t>
      </w:r>
      <w:proofErr w:type="gramEnd"/>
    </w:p>
    <w:p w:rsidRPr="003C7D46" w:rsidR="0076275F" w:rsidP="0076275F" w:rsidRDefault="00087194" w14:paraId="6AA613E7" w14:textId="125ED5B7">
      <w:pPr>
        <w:rPr>
          <w:ins w:author="kyueunl@uw.edu" w:date="2023-01-22T22:53:00Z" w:id="324"/>
          <w:b/>
          <w:bCs/>
          <w:color w:val="0070C0"/>
          <w:u w:val="single"/>
          <w:rPrChange w:author="Tess Ryckman [2]" w:date="2023-01-27T15:11:00Z" w:id="325">
            <w:rPr>
              <w:ins w:author="kyueunl@uw.edu" w:date="2023-01-22T22:53:00Z" w:id="326"/>
            </w:rPr>
          </w:rPrChange>
        </w:rPr>
      </w:pPr>
      <w:ins w:author="Tess Ryckman [2]" w:date="2023-01-27T15:16:00Z" w:id="327">
        <w:r>
          <w:rPr>
            <w:b/>
            <w:bCs/>
            <w:color w:val="0070C0"/>
            <w:u w:val="single"/>
          </w:rPr>
          <w:t xml:space="preserve">R session #2: </w:t>
        </w:r>
      </w:ins>
      <w:ins w:author="Tess Ryckman [2]" w:date="2023-01-27T15:11:00Z" w:id="328">
        <w:r w:rsidRPr="003C7D46" w:rsidR="003C7D46">
          <w:rPr>
            <w:b/>
            <w:bCs/>
            <w:color w:val="0070C0"/>
            <w:u w:val="single"/>
            <w:rPrChange w:author="Tess Ryckman [2]" w:date="2023-01-27T15:11:00Z" w:id="329">
              <w:rPr>
                <w:u w:val="single"/>
              </w:rPr>
            </w:rPrChange>
          </w:rPr>
          <w:t>Embellishments to SIR</w:t>
        </w:r>
      </w:ins>
    </w:p>
    <w:p w:rsidR="00087194" w:rsidP="00087194" w:rsidRDefault="00087194" w14:paraId="6B77AEF4" w14:textId="19CD7228">
      <w:pPr>
        <w:pStyle w:val="ListParagraph"/>
        <w:numPr>
          <w:ilvl w:val="0"/>
          <w:numId w:val="13"/>
        </w:numPr>
        <w:rPr>
          <w:ins w:author="Tess Ryckman [2]" w:date="2023-01-27T15:15:00Z" w:id="330"/>
          <w:color w:val="0070C0"/>
        </w:rPr>
      </w:pPr>
      <w:ins w:author="Tess Ryckman [2]" w:date="2023-01-27T15:15:00Z" w:id="331">
        <w:r>
          <w:rPr>
            <w:color w:val="0070C0"/>
          </w:rPr>
          <w:t>SIR with b</w:t>
        </w:r>
      </w:ins>
      <w:ins w:author="Tess Ryckman [2]" w:date="2023-01-27T15:12:00Z" w:id="332">
        <w:r w:rsidRPr="00087194" w:rsidR="003C7D46">
          <w:rPr>
            <w:color w:val="0070C0"/>
            <w:rPrChange w:author="Tess Ryckman [2]" w:date="2023-01-27T15:14:00Z" w:id="333">
              <w:rPr/>
            </w:rPrChange>
          </w:rPr>
          <w:t>irths and deaths</w:t>
        </w:r>
      </w:ins>
    </w:p>
    <w:p w:rsidR="000F42E5" w:rsidP="00087194" w:rsidRDefault="00087194" w14:paraId="73F7DE73" w14:textId="198F95E1">
      <w:pPr>
        <w:pStyle w:val="ListParagraph"/>
        <w:numPr>
          <w:ilvl w:val="2"/>
          <w:numId w:val="13"/>
        </w:numPr>
        <w:rPr>
          <w:ins w:author="Tess Ryckman [2]" w:date="2023-01-27T15:15:00Z" w:id="334"/>
          <w:color w:val="0070C0"/>
        </w:rPr>
      </w:pPr>
      <w:ins w:author="Tess Ryckman [2]" w:date="2023-01-27T15:15:00Z" w:id="335">
        <w:r>
          <w:rPr>
            <w:color w:val="0070C0"/>
          </w:rPr>
          <w:t>F</w:t>
        </w:r>
      </w:ins>
      <w:ins w:author="Tess Ryckman [2]" w:date="2023-01-27T15:12:00Z" w:id="336">
        <w:r w:rsidRPr="00087194" w:rsidR="003C7D46">
          <w:rPr>
            <w:color w:val="0070C0"/>
            <w:rPrChange w:author="Tess Ryckman [2]" w:date="2023-01-27T15:14:00Z" w:id="337">
              <w:rPr/>
            </w:rPrChange>
          </w:rPr>
          <w:t>ocusing on endemicity</w:t>
        </w:r>
      </w:ins>
    </w:p>
    <w:p w:rsidRPr="00087194" w:rsidR="00087194" w:rsidRDefault="00087194" w14:paraId="121DC28D" w14:textId="0F72EE50">
      <w:pPr>
        <w:pStyle w:val="ListParagraph"/>
        <w:numPr>
          <w:ilvl w:val="2"/>
          <w:numId w:val="13"/>
        </w:numPr>
        <w:rPr>
          <w:ins w:author="Tess Ryckman [2]" w:date="2023-01-27T15:12:00Z" w:id="338"/>
          <w:color w:val="0070C0"/>
          <w:rPrChange w:author="Tess Ryckman [2]" w:date="2023-01-27T15:14:00Z" w:id="339">
            <w:rPr>
              <w:ins w:author="Tess Ryckman [2]" w:date="2023-01-27T15:12:00Z" w:id="340"/>
            </w:rPr>
          </w:rPrChange>
        </w:rPr>
        <w:pPrChange w:author="Tess Ryckman [2]" w:date="2023-01-27T15:15:00Z" w:id="341">
          <w:pPr>
            <w:pStyle w:val="ListParagraph"/>
            <w:numPr>
              <w:numId w:val="11"/>
            </w:numPr>
            <w:ind w:left="1080" w:hanging="360"/>
          </w:pPr>
        </w:pPrChange>
      </w:pPr>
      <w:ins w:author="Tess Ryckman [2]" w:date="2023-01-27T15:15:00Z" w:id="342">
        <w:r>
          <w:rPr>
            <w:color w:val="0070C0"/>
          </w:rPr>
          <w:t xml:space="preserve">Show how higher birth/death rate affects disease </w:t>
        </w:r>
        <w:proofErr w:type="gramStart"/>
        <w:r>
          <w:rPr>
            <w:color w:val="0070C0"/>
          </w:rPr>
          <w:t>dynamics</w:t>
        </w:r>
      </w:ins>
      <w:proofErr w:type="gramEnd"/>
    </w:p>
    <w:p w:rsidRPr="00087194" w:rsidR="000F42E5" w:rsidRDefault="000F42E5" w14:paraId="3B20FA7B" w14:textId="1C75F2FF">
      <w:pPr>
        <w:pStyle w:val="ListParagraph"/>
        <w:numPr>
          <w:ilvl w:val="0"/>
          <w:numId w:val="13"/>
        </w:numPr>
        <w:rPr>
          <w:ins w:author="Tess Ryckman [2]" w:date="2023-01-27T15:12:00Z" w:id="343"/>
          <w:color w:val="0070C0"/>
          <w:rPrChange w:author="Tess Ryckman [2]" w:date="2023-01-27T15:14:00Z" w:id="344">
            <w:rPr>
              <w:ins w:author="Tess Ryckman [2]" w:date="2023-01-27T15:12:00Z" w:id="345"/>
            </w:rPr>
          </w:rPrChange>
        </w:rPr>
        <w:pPrChange w:author="Tess Ryckman [2]" w:date="2023-01-27T15:14:00Z" w:id="346">
          <w:pPr>
            <w:pStyle w:val="ListParagraph"/>
            <w:numPr>
              <w:ilvl w:val="2"/>
              <w:numId w:val="7"/>
            </w:numPr>
            <w:ind w:left="2160" w:hanging="360"/>
          </w:pPr>
        </w:pPrChange>
      </w:pPr>
      <w:ins w:author="Tess Ryckman [2]" w:date="2023-01-27T15:12:00Z" w:id="347">
        <w:r w:rsidRPr="00087194">
          <w:rPr>
            <w:color w:val="0070C0"/>
            <w:rPrChange w:author="Tess Ryckman [2]" w:date="2023-01-27T15:14:00Z" w:id="348">
              <w:rPr/>
            </w:rPrChange>
          </w:rPr>
          <w:t>SIRS (without births/deaths)</w:t>
        </w:r>
      </w:ins>
    </w:p>
    <w:p w:rsidRPr="00087194" w:rsidR="000F42E5" w:rsidRDefault="000F42E5" w14:paraId="7B360AC9" w14:textId="77777777">
      <w:pPr>
        <w:pStyle w:val="ListParagraph"/>
        <w:numPr>
          <w:ilvl w:val="2"/>
          <w:numId w:val="13"/>
        </w:numPr>
        <w:rPr>
          <w:ins w:author="Tess Ryckman [2]" w:date="2023-01-27T15:12:00Z" w:id="349"/>
          <w:color w:val="0070C0"/>
          <w:rPrChange w:author="Tess Ryckman [2]" w:date="2023-01-27T15:14:00Z" w:id="350">
            <w:rPr>
              <w:ins w:author="Tess Ryckman [2]" w:date="2023-01-27T15:12:00Z" w:id="351"/>
            </w:rPr>
          </w:rPrChange>
        </w:rPr>
        <w:pPrChange w:author="Tess Ryckman [2]" w:date="2023-01-27T15:14:00Z" w:id="352">
          <w:pPr>
            <w:pStyle w:val="ListParagraph"/>
            <w:numPr>
              <w:ilvl w:val="3"/>
              <w:numId w:val="7"/>
            </w:numPr>
            <w:ind w:left="2880" w:hanging="360"/>
          </w:pPr>
        </w:pPrChange>
      </w:pPr>
      <w:ins w:author="Tess Ryckman [2]" w:date="2023-01-27T15:12:00Z" w:id="353">
        <w:r w:rsidRPr="00087194">
          <w:rPr>
            <w:color w:val="0070C0"/>
            <w:rPrChange w:author="Tess Ryckman [2]" w:date="2023-01-27T15:14:00Z" w:id="354">
              <w:rPr/>
            </w:rPrChange>
          </w:rPr>
          <w:t>Still have endemicity because our pool of S’s is replenished from R (waning immunity)</w:t>
        </w:r>
      </w:ins>
    </w:p>
    <w:p w:rsidRPr="00087194" w:rsidR="000F42E5" w:rsidRDefault="000F42E5" w14:paraId="6348B382" w14:textId="77777777">
      <w:pPr>
        <w:pStyle w:val="ListParagraph"/>
        <w:numPr>
          <w:ilvl w:val="2"/>
          <w:numId w:val="13"/>
        </w:numPr>
        <w:rPr>
          <w:ins w:author="Tess Ryckman [2]" w:date="2023-01-27T15:12:00Z" w:id="355"/>
          <w:color w:val="0070C0"/>
          <w:rPrChange w:author="Tess Ryckman [2]" w:date="2023-01-27T15:14:00Z" w:id="356">
            <w:rPr>
              <w:ins w:author="Tess Ryckman [2]" w:date="2023-01-27T15:12:00Z" w:id="357"/>
            </w:rPr>
          </w:rPrChange>
        </w:rPr>
        <w:pPrChange w:author="Tess Ryckman [2]" w:date="2023-01-27T15:14:00Z" w:id="358">
          <w:pPr>
            <w:pStyle w:val="ListParagraph"/>
            <w:numPr>
              <w:ilvl w:val="2"/>
              <w:numId w:val="7"/>
            </w:numPr>
            <w:ind w:left="2160" w:hanging="360"/>
          </w:pPr>
        </w:pPrChange>
      </w:pPr>
      <w:ins w:author="Tess Ryckman [2]" w:date="2023-01-27T15:12:00Z" w:id="359">
        <w:r w:rsidRPr="00087194">
          <w:rPr>
            <w:color w:val="0070C0"/>
            <w:rPrChange w:author="Tess Ryckman [2]" w:date="2023-01-27T15:14:00Z" w:id="360">
              <w:rPr/>
            </w:rPrChange>
          </w:rPr>
          <w:t xml:space="preserve">Show how varying waning immunity affects disease </w:t>
        </w:r>
        <w:proofErr w:type="gramStart"/>
        <w:r w:rsidRPr="00087194">
          <w:rPr>
            <w:color w:val="0070C0"/>
            <w:rPrChange w:author="Tess Ryckman [2]" w:date="2023-01-27T15:14:00Z" w:id="361">
              <w:rPr/>
            </w:rPrChange>
          </w:rPr>
          <w:t>dynamics</w:t>
        </w:r>
        <w:proofErr w:type="gramEnd"/>
      </w:ins>
    </w:p>
    <w:p w:rsidR="00087194" w:rsidP="00087194" w:rsidRDefault="000F42E5" w14:paraId="6BB03C63" w14:textId="77777777">
      <w:pPr>
        <w:pStyle w:val="ListParagraph"/>
        <w:numPr>
          <w:ilvl w:val="0"/>
          <w:numId w:val="13"/>
        </w:numPr>
        <w:rPr>
          <w:ins w:author="Tess Ryckman [2]" w:date="2023-01-27T15:15:00Z" w:id="362"/>
          <w:color w:val="0070C0"/>
        </w:rPr>
      </w:pPr>
      <w:ins w:author="Tess Ryckman [2]" w:date="2023-01-27T15:12:00Z" w:id="363">
        <w:r w:rsidRPr="00087194">
          <w:rPr>
            <w:color w:val="0070C0"/>
            <w:rPrChange w:author="Tess Ryckman [2]" w:date="2023-01-27T15:14:00Z" w:id="364">
              <w:rPr/>
            </w:rPrChange>
          </w:rPr>
          <w:t>SEIR</w:t>
        </w:r>
      </w:ins>
    </w:p>
    <w:p w:rsidR="000F42E5" w:rsidRDefault="00087194" w14:paraId="67777BE4" w14:textId="670C1EFD">
      <w:pPr>
        <w:pStyle w:val="ListParagraph"/>
        <w:numPr>
          <w:ilvl w:val="2"/>
          <w:numId w:val="13"/>
        </w:numPr>
        <w:rPr>
          <w:ins w:author="Tess Ryckman" w:date="2023-02-03T16:34:00Z" w:id="365"/>
          <w:color w:val="0070C0"/>
        </w:rPr>
      </w:pPr>
      <w:ins w:author="Tess Ryckman [2]" w:date="2023-01-27T15:15:00Z" w:id="366">
        <w:r>
          <w:rPr>
            <w:color w:val="0070C0"/>
          </w:rPr>
          <w:t>S</w:t>
        </w:r>
      </w:ins>
      <w:ins w:author="Tess Ryckman [2]" w:date="2023-01-27T15:12:00Z" w:id="367">
        <w:r w:rsidRPr="00087194" w:rsidR="000F42E5">
          <w:rPr>
            <w:color w:val="0070C0"/>
            <w:rPrChange w:author="Tess Ryckman [2]" w:date="2023-01-27T15:14:00Z" w:id="368">
              <w:rPr/>
            </w:rPrChange>
          </w:rPr>
          <w:t xml:space="preserve">how how timing of peak varies with duration of latent </w:t>
        </w:r>
        <w:proofErr w:type="gramStart"/>
        <w:r w:rsidRPr="00087194" w:rsidR="000F42E5">
          <w:rPr>
            <w:color w:val="0070C0"/>
            <w:rPrChange w:author="Tess Ryckman [2]" w:date="2023-01-27T15:14:00Z" w:id="369">
              <w:rPr/>
            </w:rPrChange>
          </w:rPr>
          <w:t>period</w:t>
        </w:r>
      </w:ins>
      <w:proofErr w:type="gramEnd"/>
    </w:p>
    <w:p w:rsidR="00581EA0" w:rsidP="00581EA0" w:rsidRDefault="00CA7918" w14:paraId="038B52F6" w14:textId="70C29FD7">
      <w:pPr>
        <w:pStyle w:val="ListParagraph"/>
        <w:numPr>
          <w:ilvl w:val="0"/>
          <w:numId w:val="13"/>
        </w:numPr>
        <w:rPr>
          <w:ins w:author="Tess Ryckman" w:date="2023-02-03T16:35:00Z" w:id="370"/>
          <w:color w:val="0070C0"/>
        </w:rPr>
      </w:pPr>
      <w:ins w:author="Tess Ryckman" w:date="2023-02-03T16:34:00Z" w:id="371">
        <w:r>
          <w:rPr>
            <w:color w:val="0070C0"/>
          </w:rPr>
          <w:t>SIR with 1 stratification (</w:t>
        </w:r>
      </w:ins>
      <w:ins w:author="Tess Ryckman" w:date="2023-02-03T16:35:00Z" w:id="372">
        <w:r>
          <w:rPr>
            <w:color w:val="0070C0"/>
          </w:rPr>
          <w:t>high-risk and low-risk group)</w:t>
        </w:r>
      </w:ins>
    </w:p>
    <w:p w:rsidRPr="00087194" w:rsidR="00CA7918" w:rsidP="00CA7918" w:rsidRDefault="00CA7918" w14:paraId="2F7E4DFA" w14:textId="72547761">
      <w:pPr>
        <w:pStyle w:val="ListParagraph"/>
        <w:numPr>
          <w:ilvl w:val="2"/>
          <w:numId w:val="13"/>
        </w:numPr>
        <w:rPr>
          <w:ins w:author="Tess Ryckman [2]" w:date="2023-01-27T15:12:00Z" w:id="373"/>
          <w:color w:val="0070C0"/>
          <w:rPrChange w:author="Tess Ryckman [2]" w:date="2023-01-27T15:14:00Z" w:id="374">
            <w:rPr>
              <w:ins w:author="Tess Ryckman [2]" w:date="2023-01-27T15:12:00Z" w:id="375"/>
            </w:rPr>
          </w:rPrChange>
        </w:rPr>
        <w:pPrChange w:author="Tess Ryckman" w:date="2023-02-03T16:35:00Z" w:id="376">
          <w:pPr>
            <w:pStyle w:val="ListParagraph"/>
            <w:numPr>
              <w:ilvl w:val="3"/>
              <w:numId w:val="7"/>
            </w:numPr>
            <w:ind w:left="2880" w:hanging="360"/>
          </w:pPr>
        </w:pPrChange>
      </w:pPr>
      <w:ins w:author="Tess Ryckman" w:date="2023-02-03T16:35:00Z" w:id="377">
        <w:r>
          <w:rPr>
            <w:color w:val="0070C0"/>
          </w:rPr>
          <w:t>With assortative mixing</w:t>
        </w:r>
      </w:ins>
    </w:p>
    <w:p w:rsidRPr="003C7D46" w:rsidR="003C7D46" w:rsidDel="008E5BA2" w:rsidRDefault="003C7D46" w14:paraId="492F76EF" w14:textId="10CA1750">
      <w:pPr>
        <w:ind w:left="720"/>
        <w:rPr>
          <w:ins w:author="Tess Ryckman [2]" w:date="2023-01-27T15:11:00Z" w:id="378"/>
          <w:del w:author="Tess Ryckman" w:date="2023-02-03T16:35:00Z" w:id="379"/>
          <w:rPrChange w:author="Tess Ryckman [2]" w:date="2023-01-27T15:12:00Z" w:id="380">
            <w:rPr>
              <w:ins w:author="Tess Ryckman [2]" w:date="2023-01-27T15:11:00Z" w:id="381"/>
              <w:del w:author="Tess Ryckman" w:date="2023-02-03T16:35:00Z" w:id="382"/>
              <w:b/>
              <w:bCs/>
            </w:rPr>
          </w:rPrChange>
        </w:rPr>
        <w:pPrChange w:author="Tess Ryckman [2]" w:date="2023-01-27T15:14:00Z" w:id="383">
          <w:pPr/>
        </w:pPrChange>
      </w:pPr>
    </w:p>
    <w:p w:rsidRPr="00087194" w:rsidR="003C7D46" w:rsidDel="008D78E2" w:rsidP="5024233C" w:rsidRDefault="003C7D46" w14:paraId="6C18EA72" w14:textId="38311B2E">
      <w:pPr>
        <w:rPr>
          <w:ins w:author="Tess Ryckman [2]" w:date="2023-01-27T15:11:00Z" w:id="384"/>
          <w:del w:author="Tess Ryckman" w:date="2023-02-03T16:36:00Z" w:id="385"/>
          <w:b/>
          <w:bCs/>
          <w:u w:val="single"/>
          <w:rPrChange w:author="Tess Ryckman [2]" w:date="2023-01-27T15:17:00Z" w:id="386">
            <w:rPr>
              <w:ins w:author="Tess Ryckman [2]" w:date="2023-01-27T15:11:00Z" w:id="387"/>
              <w:del w:author="Tess Ryckman" w:date="2023-02-03T16:36:00Z" w:id="388"/>
              <w:b/>
              <w:bCs/>
            </w:rPr>
          </w:rPrChange>
        </w:rPr>
      </w:pPr>
      <w:ins w:author="Tess Ryckman [2]" w:date="2023-01-27T15:11:00Z" w:id="389">
        <w:del w:author="Tess Ryckman" w:date="2023-02-03T16:36:00Z" w:id="390">
          <w:r w:rsidRPr="00087194" w:rsidDel="008D78E2">
            <w:rPr>
              <w:b/>
              <w:bCs/>
              <w:u w:val="single"/>
              <w:rPrChange w:author="Tess Ryckman [2]" w:date="2023-01-27T15:17:00Z" w:id="391">
                <w:rPr>
                  <w:b/>
                  <w:bCs/>
                </w:rPr>
              </w:rPrChange>
            </w:rPr>
            <w:delText>B</w:delText>
          </w:r>
        </w:del>
      </w:ins>
      <w:ins w:author="Tess Ryckman [2]" w:date="2023-01-27T15:12:00Z" w:id="392">
        <w:del w:author="Tess Ryckman" w:date="2023-02-03T16:36:00Z" w:id="393">
          <w:r w:rsidRPr="00087194" w:rsidDel="008D78E2">
            <w:rPr>
              <w:b/>
              <w:bCs/>
              <w:u w:val="single"/>
              <w:rPrChange w:author="Tess Ryckman [2]" w:date="2023-01-27T15:17:00Z" w:id="394">
                <w:rPr>
                  <w:b/>
                  <w:bCs/>
                </w:rPr>
              </w:rPrChange>
            </w:rPr>
            <w:delText>REAK</w:delText>
          </w:r>
        </w:del>
      </w:ins>
    </w:p>
    <w:p w:rsidR="003C7D46" w:rsidDel="008D78E2" w:rsidP="5024233C" w:rsidRDefault="003C7D46" w14:paraId="3121BF6F" w14:textId="7391750C">
      <w:pPr>
        <w:rPr>
          <w:ins w:author="Tess Ryckman [2]" w:date="2023-01-27T15:11:00Z" w:id="395"/>
          <w:del w:author="Tess Ryckman" w:date="2023-02-03T16:37:00Z" w:id="396"/>
          <w:b/>
          <w:bCs/>
        </w:rPr>
      </w:pPr>
    </w:p>
    <w:p w:rsidR="4160BB1B" w:rsidP="5024233C" w:rsidRDefault="4160BB1B" w14:paraId="46612A89" w14:textId="045AF97C">
      <w:pPr>
        <w:rPr>
          <w:ins w:author="kyueunl@uw.edu" w:date="2023-01-22T22:53:00Z" w:id="397"/>
          <w:b/>
          <w:bCs/>
        </w:rPr>
      </w:pPr>
      <w:ins w:author="kyueunl@uw.edu" w:date="2023-01-22T23:19:00Z" w:id="398">
        <w:r w:rsidRPr="5024233C">
          <w:rPr>
            <w:b/>
            <w:bCs/>
            <w:rPrChange w:author="kyueunl@uw.edu" w:date="2023-01-22T23:19:00Z" w:id="399">
              <w:rPr/>
            </w:rPrChange>
          </w:rPr>
          <w:t>Modelling interventions</w:t>
        </w:r>
      </w:ins>
      <w:ins w:author="kyueunl@uw.edu" w:date="2023-01-22T22:53:00Z" w:id="400">
        <w:r w:rsidRPr="5024233C" w:rsidR="51617BBC">
          <w:rPr>
            <w:b/>
            <w:bCs/>
            <w:rPrChange w:author="kyueunl@uw.edu" w:date="2023-01-22T23:19:00Z" w:id="401">
              <w:rPr/>
            </w:rPrChange>
          </w:rPr>
          <w:t xml:space="preserve"> </w:t>
        </w:r>
      </w:ins>
    </w:p>
    <w:p w:rsidR="51617BBC" w:rsidRDefault="51617BBC" w14:paraId="10B7B10F" w14:textId="132ACC9C">
      <w:pPr>
        <w:pStyle w:val="ListParagraph"/>
        <w:numPr>
          <w:ilvl w:val="0"/>
          <w:numId w:val="3"/>
        </w:numPr>
        <w:rPr>
          <w:ins w:author="Tess Ryckman [2]" w:date="2023-01-27T14:53:00Z" w:id="402"/>
        </w:rPr>
      </w:pPr>
      <w:ins w:author="kyueunl@uw.edu" w:date="2023-01-22T22:53:00Z" w:id="403">
        <w:r>
          <w:t>Vaccination</w:t>
        </w:r>
      </w:ins>
    </w:p>
    <w:p w:rsidR="005A2164" w:rsidP="005A2164" w:rsidRDefault="005A2164" w14:paraId="781DA422" w14:textId="77777777">
      <w:pPr>
        <w:pStyle w:val="ListParagraph"/>
        <w:numPr>
          <w:ilvl w:val="1"/>
          <w:numId w:val="3"/>
        </w:numPr>
        <w:rPr>
          <w:ins w:author="Tess Ryckman" w:date="2023-02-03T16:38:00Z" w:id="404"/>
        </w:rPr>
      </w:pPr>
      <w:ins w:author="Tess Ryckman" w:date="2023-02-03T16:38:00Z" w:id="405">
        <w:r>
          <w:t>Simplest: send S -&gt; R - assumes vaccine completely protective &amp; waning immunity same as from infection</w:t>
        </w:r>
      </w:ins>
    </w:p>
    <w:p w:rsidR="005A2164" w:rsidRDefault="00EA404F" w14:paraId="7467033A" w14:textId="77777777">
      <w:pPr>
        <w:pStyle w:val="ListParagraph"/>
        <w:numPr>
          <w:ilvl w:val="1"/>
          <w:numId w:val="3"/>
        </w:numPr>
        <w:rPr>
          <w:ins w:author="Tess Ryckman" w:date="2023-02-03T16:39:00Z" w:id="406"/>
        </w:rPr>
      </w:pPr>
      <w:ins w:author="Tess Ryckman" w:date="2023-02-03T16:37:00Z" w:id="407">
        <w:r>
          <w:t xml:space="preserve">Create vaccinated </w:t>
        </w:r>
        <w:proofErr w:type="gramStart"/>
        <w:r>
          <w:t>compartment</w:t>
        </w:r>
      </w:ins>
      <w:proofErr w:type="gramEnd"/>
    </w:p>
    <w:p w:rsidR="007A3A8A" w:rsidRDefault="007A3A8A" w14:paraId="5A6C1413" w14:textId="26139079">
      <w:pPr>
        <w:pStyle w:val="ListParagraph"/>
        <w:numPr>
          <w:ilvl w:val="1"/>
          <w:numId w:val="3"/>
        </w:numPr>
        <w:rPr>
          <w:ins w:author="Tess Ryckman" w:date="2023-02-03T16:39:00Z" w:id="408"/>
        </w:rPr>
      </w:pPr>
      <w:ins w:author="Tess Ryckman" w:date="2023-02-03T16:39:00Z" w:id="409">
        <w:r>
          <w:t xml:space="preserve">Vaccine effectiveness data </w:t>
        </w:r>
        <w:r w:rsidR="00A80CD9">
          <w:t xml:space="preserve">usually is from protection from symptoms/hospitalizations – the way we’ve discussed modeling this it </w:t>
        </w:r>
        <w:proofErr w:type="gramStart"/>
        <w:r w:rsidR="00A80CD9">
          <w:t>assume</w:t>
        </w:r>
        <w:proofErr w:type="gramEnd"/>
        <w:r w:rsidR="00A80CD9">
          <w:t xml:space="preserve"> vaccine is also protective against infection/infectiousness</w:t>
        </w:r>
      </w:ins>
    </w:p>
    <w:p w:rsidR="00A80CD9" w:rsidP="00A80CD9" w:rsidRDefault="0090338F" w14:paraId="070B2829" w14:textId="4E4FC5FC">
      <w:pPr>
        <w:pStyle w:val="ListParagraph"/>
        <w:numPr>
          <w:ilvl w:val="2"/>
          <w:numId w:val="3"/>
        </w:numPr>
        <w:rPr>
          <w:ins w:author="Tess Ryckman" w:date="2023-02-03T16:38:00Z" w:id="410"/>
        </w:rPr>
        <w:pPrChange w:author="Tess Ryckman" w:date="2023-02-03T16:39:00Z" w:id="411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ins w:author="Tess Ryckman" w:date="2023-02-03T16:39:00Z" w:id="412">
        <w:r>
          <w:t xml:space="preserve">Can incorporate this through </w:t>
        </w:r>
      </w:ins>
      <w:ins w:author="Tess Ryckman" w:date="2023-02-03T16:40:00Z" w:id="413">
        <w:r>
          <w:t xml:space="preserve">additional embellishments to </w:t>
        </w:r>
        <w:proofErr w:type="gramStart"/>
        <w:r>
          <w:t>model</w:t>
        </w:r>
      </w:ins>
      <w:proofErr w:type="gramEnd"/>
    </w:p>
    <w:p w:rsidR="005B52C2" w:rsidDel="00567F83" w:rsidRDefault="005B52C2" w14:paraId="3EB26A79" w14:textId="410625D9">
      <w:pPr>
        <w:pStyle w:val="ListParagraph"/>
        <w:numPr>
          <w:ilvl w:val="1"/>
          <w:numId w:val="3"/>
        </w:numPr>
        <w:rPr>
          <w:ins w:author="kyueunl@uw.edu" w:date="2023-01-22T22:53:00Z" w:id="414"/>
          <w:del w:author="Tess Ryckman" w:date="2023-02-03T16:44:00Z" w:id="415"/>
        </w:rPr>
        <w:pPrChange w:author="Tess Ryckman [2]" w:date="2023-01-27T14:53:00Z" w:id="416">
          <w:pPr/>
        </w:pPrChange>
      </w:pPr>
      <w:ins w:author="Tess Ryckman [2]" w:date="2023-01-27T14:53:00Z" w:id="417">
        <w:del w:author="Tess Ryckman" w:date="2023-02-03T16:44:00Z" w:id="418">
          <w:r w:rsidDel="00567F83">
            <w:delText>Can talk about herd immunity threshold here</w:delText>
          </w:r>
        </w:del>
      </w:ins>
    </w:p>
    <w:p w:rsidR="51617BBC" w:rsidRDefault="51617BBC" w14:paraId="2D5B22DC" w14:textId="61B5EE48">
      <w:pPr>
        <w:pStyle w:val="ListParagraph"/>
        <w:numPr>
          <w:ilvl w:val="0"/>
          <w:numId w:val="3"/>
        </w:numPr>
        <w:rPr>
          <w:ins w:author="Tess Ryckman" w:date="2023-02-03T16:40:00Z" w:id="419"/>
        </w:rPr>
      </w:pPr>
      <w:ins w:author="kyueunl@uw.edu" w:date="2023-01-22T22:53:00Z" w:id="420">
        <w:r>
          <w:t>Quarantine</w:t>
        </w:r>
      </w:ins>
      <w:ins w:author="Tess Ryckman" w:date="2023-02-03T16:45:00Z" w:id="421">
        <w:r w:rsidR="00772E24">
          <w:t xml:space="preserve"> and Testing/Screening</w:t>
        </w:r>
      </w:ins>
    </w:p>
    <w:p w:rsidR="0090338F" w:rsidP="0090338F" w:rsidRDefault="00D84906" w14:paraId="64723440" w14:textId="396E7AEB">
      <w:pPr>
        <w:pStyle w:val="ListParagraph"/>
        <w:numPr>
          <w:ilvl w:val="1"/>
          <w:numId w:val="3"/>
        </w:numPr>
        <w:rPr>
          <w:ins w:author="Tess Ryckman" w:date="2023-02-03T16:45:00Z" w:id="422"/>
        </w:rPr>
      </w:pPr>
      <w:ins w:author="Tess Ryckman" w:date="2023-02-03T16:44:00Z" w:id="423">
        <w:r>
          <w:t>Q compartment</w:t>
        </w:r>
      </w:ins>
      <w:ins w:author="Tess Ryckman" w:date="2023-02-03T16:45:00Z" w:id="424">
        <w:r w:rsidR="00772E24">
          <w:t xml:space="preserve"> – flow from I compartment determined by testing rate/test characteristics</w:t>
        </w:r>
      </w:ins>
    </w:p>
    <w:p w:rsidR="00772E24" w:rsidP="0090338F" w:rsidRDefault="00772E24" w14:paraId="6E3CE587" w14:textId="6332AD99">
      <w:pPr>
        <w:pStyle w:val="ListParagraph"/>
        <w:numPr>
          <w:ilvl w:val="1"/>
          <w:numId w:val="3"/>
        </w:numPr>
        <w:rPr>
          <w:ins w:author="kyueunl@uw.edu" w:date="2023-01-22T22:53:00Z" w:id="425"/>
        </w:rPr>
        <w:pPrChange w:author="Tess Ryckman" w:date="2023-02-03T16:40:00Z" w:id="426">
          <w:pPr/>
        </w:pPrChange>
      </w:pPr>
      <w:ins w:author="Tess Ryckman" w:date="2023-02-03T16:45:00Z" w:id="427">
        <w:r>
          <w:t>Q doesn’t infect others because no interaction with</w:t>
        </w:r>
      </w:ins>
      <w:ins w:author="Tess Ryckman" w:date="2023-02-03T16:46:00Z" w:id="428">
        <w:r>
          <w:t xml:space="preserve"> S</w:t>
        </w:r>
      </w:ins>
    </w:p>
    <w:p w:rsidR="6E629E4D" w:rsidDel="00772E24" w:rsidRDefault="6E629E4D" w14:paraId="4C46770B" w14:textId="76F8469D">
      <w:pPr>
        <w:pStyle w:val="ListParagraph"/>
        <w:numPr>
          <w:ilvl w:val="0"/>
          <w:numId w:val="3"/>
        </w:numPr>
        <w:rPr>
          <w:ins w:author="kyueunl@uw.edu" w:date="2023-01-22T23:19:00Z" w:id="429"/>
          <w:del w:author="Tess Ryckman" w:date="2023-02-03T16:45:00Z" w:id="430"/>
        </w:rPr>
        <w:pPrChange w:author="kyueunl@uw.edu" w:date="2023-01-22T22:53:00Z" w:id="431">
          <w:pPr/>
        </w:pPrChange>
      </w:pPr>
      <w:ins w:author="kyueunl@uw.edu" w:date="2023-01-22T22:54:00Z" w:id="432">
        <w:del w:author="Tess Ryckman" w:date="2023-02-03T16:45:00Z" w:id="433">
          <w:r w:rsidDel="00772E24">
            <w:delText>Testing and screening (this can be combined with qua</w:delText>
          </w:r>
        </w:del>
      </w:ins>
      <w:ins w:author="kyueunl@uw.edu" w:date="2023-01-22T22:55:00Z" w:id="434">
        <w:del w:author="Tess Ryckman" w:date="2023-02-03T16:45:00Z" w:id="435">
          <w:r w:rsidDel="00772E24">
            <w:delText>rantine)</w:delText>
          </w:r>
        </w:del>
      </w:ins>
    </w:p>
    <w:p w:rsidR="00A433DA" w:rsidP="008D78E2" w:rsidRDefault="00A433DA" w14:paraId="6600578D" w14:textId="77777777">
      <w:pPr>
        <w:rPr>
          <w:ins w:author="Tess Ryckman" w:date="2023-02-03T16:46:00Z" w:id="436"/>
        </w:rPr>
      </w:pPr>
    </w:p>
    <w:p w:rsidRPr="00317930" w:rsidR="008D78E2" w:rsidP="008D78E2" w:rsidRDefault="436FD41A" w14:paraId="233924E3" w14:textId="0EDD9741">
      <w:pPr>
        <w:rPr>
          <w:ins w:author="Tess Ryckman" w:date="2023-02-03T16:37:00Z" w:id="437"/>
          <w:b/>
          <w:bCs/>
          <w:color w:val="0070C0"/>
          <w:u w:val="single"/>
        </w:rPr>
      </w:pPr>
      <w:ins w:author="kyueunl@uw.edu" w:date="2023-01-22T23:19:00Z" w:id="438">
        <w:del w:author="Tess Ryckman" w:date="2023-02-03T16:46:00Z" w:id="439">
          <w:r w:rsidDel="00A433DA">
            <w:delText xml:space="preserve">How each type of intervention would affect the dynamics on the model? </w:delText>
          </w:r>
        </w:del>
      </w:ins>
      <w:ins w:author="Tess Ryckman" w:date="2023-02-03T16:37:00Z" w:id="440">
        <w:r w:rsidR="008D78E2">
          <w:rPr>
            <w:b/>
            <w:bCs/>
            <w:color w:val="0070C0"/>
            <w:u w:val="single"/>
          </w:rPr>
          <w:t>R session #</w:t>
        </w:r>
        <w:r w:rsidR="008D78E2">
          <w:rPr>
            <w:b/>
            <w:bCs/>
            <w:color w:val="0070C0"/>
            <w:u w:val="single"/>
          </w:rPr>
          <w:t>3</w:t>
        </w:r>
        <w:r w:rsidR="008D78E2">
          <w:rPr>
            <w:b/>
            <w:bCs/>
            <w:color w:val="0070C0"/>
            <w:u w:val="single"/>
          </w:rPr>
          <w:t xml:space="preserve">: </w:t>
        </w:r>
        <w:r w:rsidR="008D78E2">
          <w:rPr>
            <w:b/>
            <w:bCs/>
            <w:color w:val="0070C0"/>
            <w:u w:val="single"/>
          </w:rPr>
          <w:t>Interventions</w:t>
        </w:r>
      </w:ins>
    </w:p>
    <w:p w:rsidR="008D78E2" w:rsidP="008D78E2" w:rsidRDefault="008D78E2" w14:paraId="6248CD4A" w14:textId="27A5AEDE">
      <w:pPr>
        <w:pStyle w:val="ListParagraph"/>
        <w:numPr>
          <w:ilvl w:val="0"/>
          <w:numId w:val="13"/>
        </w:numPr>
        <w:rPr>
          <w:ins w:author="Tess Ryckman" w:date="2023-02-03T16:37:00Z" w:id="441"/>
          <w:color w:val="0070C0"/>
        </w:rPr>
      </w:pPr>
      <w:ins w:author="Tess Ryckman" w:date="2023-02-03T16:37:00Z" w:id="442">
        <w:r>
          <w:rPr>
            <w:color w:val="0070C0"/>
          </w:rPr>
          <w:t>Vaccination</w:t>
        </w:r>
      </w:ins>
    </w:p>
    <w:p w:rsidR="008D78E2" w:rsidP="00EA404F" w:rsidRDefault="00A433DA" w14:paraId="08023D50" w14:textId="3F78875B">
      <w:pPr>
        <w:pStyle w:val="ListParagraph"/>
        <w:numPr>
          <w:ilvl w:val="1"/>
          <w:numId w:val="13"/>
        </w:numPr>
        <w:rPr>
          <w:ins w:author="Tess Ryckman" w:date="2023-02-03T16:46:00Z" w:id="443"/>
          <w:color w:val="0070C0"/>
        </w:rPr>
      </w:pPr>
      <w:ins w:author="Tess Ryckman" w:date="2023-02-03T16:46:00Z" w:id="444">
        <w:r>
          <w:rPr>
            <w:color w:val="0070C0"/>
          </w:rPr>
          <w:t>How it affects disease dynamics</w:t>
        </w:r>
      </w:ins>
    </w:p>
    <w:p w:rsidR="00A433DA" w:rsidP="00A433DA" w:rsidRDefault="00A433DA" w14:paraId="7DC90E86" w14:textId="261E4C3D">
      <w:pPr>
        <w:pStyle w:val="ListParagraph"/>
        <w:numPr>
          <w:ilvl w:val="0"/>
          <w:numId w:val="13"/>
        </w:numPr>
        <w:rPr>
          <w:ins w:author="Tess Ryckman" w:date="2023-02-03T16:46:00Z" w:id="445"/>
          <w:color w:val="0070C0"/>
        </w:rPr>
      </w:pPr>
      <w:ins w:author="Tess Ryckman" w:date="2023-02-03T16:46:00Z" w:id="446">
        <w:r>
          <w:rPr>
            <w:color w:val="0070C0"/>
          </w:rPr>
          <w:t>Quarantine and Testing/Screening</w:t>
        </w:r>
      </w:ins>
    </w:p>
    <w:p w:rsidR="00A433DA" w:rsidP="00A433DA" w:rsidRDefault="00A433DA" w14:paraId="3CECC48D" w14:textId="4DF804F1">
      <w:pPr>
        <w:pStyle w:val="ListParagraph"/>
        <w:numPr>
          <w:ilvl w:val="1"/>
          <w:numId w:val="13"/>
        </w:numPr>
        <w:rPr>
          <w:ins w:author="Tess Ryckman" w:date="2023-02-03T16:37:00Z" w:id="447"/>
          <w:color w:val="0070C0"/>
        </w:rPr>
        <w:pPrChange w:author="Tess Ryckman" w:date="2023-02-03T16:46:00Z" w:id="448">
          <w:pPr>
            <w:pStyle w:val="ListParagraph"/>
            <w:numPr>
              <w:numId w:val="13"/>
            </w:numPr>
            <w:ind w:left="1080" w:hanging="360"/>
          </w:pPr>
        </w:pPrChange>
      </w:pPr>
      <w:ins w:author="Tess Ryckman" w:date="2023-02-03T16:46:00Z" w:id="449">
        <w:r>
          <w:rPr>
            <w:color w:val="0070C0"/>
          </w:rPr>
          <w:t>How it affects disease dynamics</w:t>
        </w:r>
      </w:ins>
    </w:p>
    <w:p w:rsidR="008D78E2" w:rsidDel="008D78E2" w:rsidP="008D78E2" w:rsidRDefault="008D78E2" w14:paraId="310E72FD" w14:textId="213E1992">
      <w:pPr>
        <w:rPr>
          <w:ins w:author="kyueunl@uw.edu" w:date="2023-01-22T23:03:00Z" w:id="450"/>
          <w:del w:author="Tess Ryckman" w:date="2023-02-03T16:37:00Z" w:id="451"/>
        </w:rPr>
      </w:pPr>
    </w:p>
    <w:p w:rsidRPr="009F2229" w:rsidR="5024233C" w:rsidP="5024233C" w:rsidRDefault="009F2229" w14:paraId="1F51A8C9" w14:textId="327FDD56">
      <w:pPr>
        <w:rPr>
          <w:ins w:author="kyueunl@uw.edu" w:date="2023-01-22T23:03:00Z" w:id="452"/>
          <w:b/>
          <w:bCs/>
          <w:u w:val="single"/>
          <w:rPrChange w:author="Tess Ryckman" w:date="2023-02-03T16:33:00Z" w:id="453">
            <w:rPr>
              <w:ins w:author="kyueunl@uw.edu" w:date="2023-01-22T23:03:00Z" w:id="454"/>
            </w:rPr>
          </w:rPrChange>
        </w:rPr>
      </w:pPr>
      <w:ins w:author="Tess Ryckman" w:date="2023-02-03T16:33:00Z" w:id="455">
        <w:r>
          <w:rPr>
            <w:b/>
            <w:bCs/>
            <w:u w:val="single"/>
          </w:rPr>
          <w:t xml:space="preserve">Things we may not have time for that we can add if extra time/briefly </w:t>
        </w:r>
        <w:r w:rsidR="00925A8A">
          <w:rPr>
            <w:b/>
            <w:bCs/>
            <w:u w:val="single"/>
          </w:rPr>
          <w:t xml:space="preserve">talk about at the </w:t>
        </w:r>
        <w:proofErr w:type="gramStart"/>
        <w:r w:rsidR="00925A8A">
          <w:rPr>
            <w:b/>
            <w:bCs/>
            <w:u w:val="single"/>
          </w:rPr>
          <w:t>end</w:t>
        </w:r>
      </w:ins>
      <w:proofErr w:type="gramEnd"/>
    </w:p>
    <w:p w:rsidR="47679CE3" w:rsidP="5024233C" w:rsidRDefault="47679CE3" w14:paraId="6143BDCC" w14:textId="66361B0D">
      <w:pPr>
        <w:rPr>
          <w:ins w:author="kyueunl@uw.edu" w:date="2023-01-22T23:03:00Z" w:id="456"/>
        </w:rPr>
      </w:pPr>
      <w:ins w:author="kyueunl@uw.edu" w:date="2023-01-22T23:03:00Z" w:id="457">
        <w:r>
          <w:t>Calibrating and validating ID models</w:t>
        </w:r>
      </w:ins>
    </w:p>
    <w:p w:rsidR="02FAC748" w:rsidP="5024233C" w:rsidRDefault="02FAC748" w14:paraId="5DAA91FF" w14:textId="5027B919">
      <w:pPr>
        <w:pStyle w:val="ListParagraph"/>
        <w:numPr>
          <w:ilvl w:val="0"/>
          <w:numId w:val="2"/>
        </w:numPr>
        <w:rPr>
          <w:ins w:author="kyueunl@uw.edu" w:date="2023-01-22T23:13:00Z" w:id="458"/>
        </w:rPr>
      </w:pPr>
      <w:ins w:author="kyueunl@uw.edu" w:date="2023-01-22T23:14:00Z" w:id="459">
        <w:r>
          <w:t>Motivatio</w:t>
        </w:r>
      </w:ins>
      <w:ins w:author="kyueunl@uw.edu" w:date="2023-01-22T23:15:00Z" w:id="460">
        <w:r>
          <w:t>n for calibration is that d</w:t>
        </w:r>
      </w:ins>
      <w:ins w:author="kyueunl@uw.edu" w:date="2023-01-22T23:13:00Z" w:id="461">
        <w:r w:rsidR="6E963486">
          <w:t xml:space="preserve">ata for model parameters are not always </w:t>
        </w:r>
        <w:proofErr w:type="gramStart"/>
        <w:r w:rsidR="6E963486">
          <w:t>avai</w:t>
        </w:r>
      </w:ins>
      <w:ins w:author="kyueunl@uw.edu" w:date="2023-01-22T23:14:00Z" w:id="462">
        <w:r w:rsidR="6E963486">
          <w:t>lable</w:t>
        </w:r>
      </w:ins>
      <w:proofErr w:type="gramEnd"/>
    </w:p>
    <w:p w:rsidR="23A854AF" w:rsidP="5024233C" w:rsidRDefault="23A854AF" w14:paraId="36AC99B4" w14:textId="1857E09F">
      <w:pPr>
        <w:pStyle w:val="ListParagraph"/>
        <w:numPr>
          <w:ilvl w:val="0"/>
          <w:numId w:val="2"/>
        </w:numPr>
        <w:rPr>
          <w:ins w:author="kyueunl@uw.edu" w:date="2023-01-22T23:03:00Z" w:id="463"/>
        </w:rPr>
      </w:pPr>
      <w:ins w:author="kyueunl@uw.edu" w:date="2023-01-22T23:15:00Z" w:id="464">
        <w:r>
          <w:t xml:space="preserve">Common types of </w:t>
        </w:r>
      </w:ins>
      <w:ins w:author="kyueunl@uw.edu" w:date="2023-01-22T23:03:00Z" w:id="465">
        <w:r w:rsidR="47679CE3">
          <w:t>data</w:t>
        </w:r>
      </w:ins>
      <w:ins w:author="kyueunl@uw.edu" w:date="2023-01-22T23:15:00Z" w:id="466">
        <w:r w:rsidR="1D41BE4B">
          <w:t>/targets</w:t>
        </w:r>
      </w:ins>
      <w:ins w:author="kyueunl@uw.edu" w:date="2023-01-22T23:03:00Z" w:id="467">
        <w:r w:rsidR="47679CE3">
          <w:t xml:space="preserve"> used to validate ID models?</w:t>
        </w:r>
      </w:ins>
    </w:p>
    <w:p w:rsidR="02BBD5EA" w:rsidP="5024233C" w:rsidRDefault="02BBD5EA" w14:paraId="5207EC65" w14:textId="2F52E5BD">
      <w:pPr>
        <w:pStyle w:val="ListParagraph"/>
        <w:numPr>
          <w:ilvl w:val="0"/>
          <w:numId w:val="2"/>
        </w:numPr>
      </w:pPr>
      <w:ins w:author="kyueunl@uw.edu" w:date="2023-01-22T23:20:00Z" w:id="468">
        <w:r>
          <w:t xml:space="preserve">Uses and abuses of models </w:t>
        </w:r>
      </w:ins>
      <w:ins w:author="kyueunl@uw.edu" w:date="2023-01-22T23:16:00Z" w:id="469">
        <w:r w:rsidR="24146159">
          <w:t>(</w:t>
        </w:r>
      </w:ins>
      <w:ins w:author="kyueunl@uw.edu" w:date="2023-01-22T23:20:00Z" w:id="470">
        <w:r w:rsidR="3E6A122B">
          <w:t xml:space="preserve">talking about </w:t>
        </w:r>
      </w:ins>
      <w:ins w:author="kyueunl@uw.edu" w:date="2023-01-22T23:21:00Z" w:id="471">
        <w:r w:rsidR="4CB6BAF5">
          <w:t xml:space="preserve">model </w:t>
        </w:r>
      </w:ins>
      <w:commentRangeStart w:id="472"/>
      <w:commentRangeStart w:id="473"/>
      <w:ins w:author="kyueunl@uw.edu" w:date="2023-01-22T23:16:00Z" w:id="474">
        <w:r w:rsidR="24146159">
          <w:t>validit</w:t>
        </w:r>
      </w:ins>
      <w:commentRangeEnd w:id="472"/>
      <w:r>
        <w:rPr>
          <w:rStyle w:val="CommentReference"/>
        </w:rPr>
        <w:commentReference w:id="472"/>
      </w:r>
      <w:commentRangeEnd w:id="473"/>
      <w:r>
        <w:rPr>
          <w:rStyle w:val="CommentReference"/>
        </w:rPr>
        <w:commentReference w:id="473"/>
      </w:r>
      <w:ins w:author="kyueunl@uw.edu" w:date="2023-01-22T23:16:00Z" w:id="475">
        <w:r w:rsidR="24146159">
          <w:t>y</w:t>
        </w:r>
      </w:ins>
      <w:ins w:author="kyueunl@uw.edu" w:date="2023-01-22T23:20:00Z" w:id="476">
        <w:r w:rsidR="1C24AAF6">
          <w:t>, dra</w:t>
        </w:r>
      </w:ins>
      <w:ins w:author="kyueunl@uw.edu" w:date="2023-01-22T23:21:00Z" w:id="477">
        <w:r w:rsidR="1C24AAF6">
          <w:t>w from lecture 14)</w:t>
        </w:r>
      </w:ins>
    </w:p>
    <w:p w:rsidR="00FE7103" w:rsidP="0076275F" w:rsidRDefault="00FE7103" w14:paraId="1CEBBAD9" w14:textId="6F96BDC1">
      <w:pPr>
        <w:rPr>
          <w:ins w:author="Tess Ryckman" w:date="2023-02-03T16:28:00Z" w:id="478"/>
        </w:rPr>
      </w:pPr>
      <w:ins w:author="Tess Ryckman" w:date="2023-02-03T16:28:00Z" w:id="479">
        <w:r>
          <w:t>Seasonality</w:t>
        </w:r>
      </w:ins>
    </w:p>
    <w:p w:rsidR="00FE7103" w:rsidP="00FE7103" w:rsidRDefault="00FE7103" w14:paraId="4828BB65" w14:textId="2D3D7B57">
      <w:pPr>
        <w:pStyle w:val="ListParagraph"/>
        <w:numPr>
          <w:ilvl w:val="0"/>
          <w:numId w:val="14"/>
        </w:numPr>
        <w:rPr>
          <w:ins w:author="Tess Ryckman" w:date="2023-02-03T16:29:00Z" w:id="480"/>
        </w:rPr>
      </w:pPr>
      <w:ins w:author="Tess Ryckman" w:date="2023-02-03T16:28:00Z" w:id="481">
        <w:r>
          <w:t>Set initial distribution of population</w:t>
        </w:r>
      </w:ins>
      <w:ins w:author="Tess Ryckman" w:date="2023-02-03T16:29:00Z" w:id="482">
        <w:r w:rsidR="00820121">
          <w:t xml:space="preserve"> (such as immunity)</w:t>
        </w:r>
      </w:ins>
      <w:ins w:author="Tess Ryckman" w:date="2023-02-03T16:28:00Z" w:id="483">
        <w:r>
          <w:t xml:space="preserve"> where it was left at end of last season to repeat multiple </w:t>
        </w:r>
        <w:proofErr w:type="gramStart"/>
        <w:r>
          <w:t>season</w:t>
        </w:r>
      </w:ins>
      <w:proofErr w:type="gramEnd"/>
      <w:ins w:author="Tess Ryckman" w:date="2023-02-03T16:29:00Z" w:id="484">
        <w:r w:rsidR="00820121">
          <w:t xml:space="preserve"> &amp; seed new epidemic if last season’s epidemic dies</w:t>
        </w:r>
      </w:ins>
    </w:p>
    <w:p w:rsidR="00711493" w:rsidP="00FE7103" w:rsidRDefault="00711493" w14:paraId="212644FD" w14:textId="4F108DA0">
      <w:pPr>
        <w:pStyle w:val="ListParagraph"/>
        <w:numPr>
          <w:ilvl w:val="0"/>
          <w:numId w:val="14"/>
        </w:numPr>
        <w:rPr>
          <w:ins w:author="Tess Ryckman" w:date="2023-02-03T16:29:00Z" w:id="485"/>
        </w:rPr>
      </w:pPr>
      <w:ins w:author="Tess Ryckman" w:date="2023-02-03T16:29:00Z" w:id="486">
        <w:r>
          <w:t>Seasonal forcing with beta/environmental factors</w:t>
        </w:r>
      </w:ins>
    </w:p>
    <w:p w:rsidR="00711493" w:rsidP="00FE7103" w:rsidRDefault="00571CE1" w14:paraId="0E7DB22D" w14:textId="280102ED">
      <w:pPr>
        <w:pStyle w:val="ListParagraph"/>
        <w:numPr>
          <w:ilvl w:val="0"/>
          <w:numId w:val="14"/>
        </w:numPr>
        <w:rPr>
          <w:ins w:author="Tess Ryckman" w:date="2023-02-03T16:32:00Z" w:id="487"/>
        </w:rPr>
      </w:pPr>
      <w:ins w:author="Tess Ryckman" w:date="2023-02-03T16:31:00Z" w:id="488">
        <w:r>
          <w:t xml:space="preserve">Can happen naturally under very specific conditions (waning immunity and </w:t>
        </w:r>
        <w:r w:rsidR="000546BB">
          <w:t xml:space="preserve">replenishment of </w:t>
        </w:r>
        <w:proofErr w:type="spellStart"/>
        <w:r w:rsidR="000546BB">
          <w:t>susceptibles</w:t>
        </w:r>
        <w:proofErr w:type="spellEnd"/>
        <w:r w:rsidR="000546BB">
          <w:t>)</w:t>
        </w:r>
      </w:ins>
    </w:p>
    <w:p w:rsidRPr="00FE7103" w:rsidR="00BC1842" w:rsidP="00FE7103" w:rsidRDefault="00BC1842" w14:paraId="3273461D" w14:textId="69D9837A">
      <w:pPr>
        <w:pStyle w:val="ListParagraph"/>
        <w:numPr>
          <w:ilvl w:val="0"/>
          <w:numId w:val="14"/>
        </w:numPr>
        <w:rPr>
          <w:ins w:author="Tess Ryckman" w:date="2023-02-03T16:28:00Z" w:id="489"/>
          <w:rPrChange w:author="Tess Ryckman" w:date="2023-02-03T16:28:00Z" w:id="490">
            <w:rPr>
              <w:ins w:author="Tess Ryckman" w:date="2023-02-03T16:28:00Z" w:id="491"/>
              <w:b/>
              <w:bCs/>
            </w:rPr>
          </w:rPrChange>
        </w:rPr>
        <w:pPrChange w:author="Tess Ryckman" w:date="2023-02-03T16:28:00Z" w:id="492">
          <w:pPr/>
        </w:pPrChange>
      </w:pPr>
      <w:ins w:author="Tess Ryckman" w:date="2023-02-03T16:32:00Z" w:id="493">
        <w:r>
          <w:t>Pathogen evolution maybe</w:t>
        </w:r>
      </w:ins>
    </w:p>
    <w:p w:rsidRPr="00337A33" w:rsidR="0076275F" w:rsidP="0076275F" w:rsidRDefault="0076275F" w14:paraId="59A32510" w14:textId="566C89B5">
      <w:r>
        <w:rPr>
          <w:b/>
          <w:bCs/>
        </w:rPr>
        <w:t>Added complexities</w:t>
      </w:r>
      <w:r w:rsidR="00337A33">
        <w:rPr>
          <w:b/>
          <w:bCs/>
        </w:rPr>
        <w:t xml:space="preserve"> </w:t>
      </w:r>
      <w:r w:rsidR="00337A33">
        <w:t>(mention, but don’t really have time to cover)</w:t>
      </w:r>
    </w:p>
    <w:p w:rsidR="00FC4546" w:rsidP="0076275F" w:rsidRDefault="00FC4546" w14:paraId="423EC655" w14:textId="715AD071">
      <w:pPr>
        <w:pStyle w:val="ListParagraph"/>
        <w:numPr>
          <w:ilvl w:val="0"/>
          <w:numId w:val="8"/>
        </w:numPr>
      </w:pPr>
      <w:r>
        <w:t>Additions to dynamic compartmental models</w:t>
      </w:r>
    </w:p>
    <w:p w:rsidR="00FC4546" w:rsidP="00FC4546" w:rsidRDefault="00FC4546" w14:paraId="1F459548" w14:textId="21C23965">
      <w:pPr>
        <w:pStyle w:val="ListParagraph"/>
        <w:numPr>
          <w:ilvl w:val="1"/>
          <w:numId w:val="8"/>
        </w:numPr>
      </w:pPr>
      <w:r>
        <w:t xml:space="preserve">Zoonotic or water-borne – add animal/reservoir </w:t>
      </w:r>
      <w:proofErr w:type="gramStart"/>
      <w:r>
        <w:t>compartments</w:t>
      </w:r>
      <w:proofErr w:type="gramEnd"/>
    </w:p>
    <w:p w:rsidR="00FC4546" w:rsidP="00FC4546" w:rsidRDefault="00FC4546" w14:paraId="075EAA8F" w14:textId="72AA8DE0">
      <w:pPr>
        <w:pStyle w:val="ListParagraph"/>
        <w:numPr>
          <w:ilvl w:val="1"/>
          <w:numId w:val="8"/>
        </w:numPr>
      </w:pPr>
      <w:r>
        <w:t>Add stratification to capture heterogeneities – can</w:t>
      </w:r>
      <w:r w:rsidR="00E93D23">
        <w:t xml:space="preserve"> capture more than just age -</w:t>
      </w:r>
      <w:r>
        <w:t xml:space="preserve"> spatial components</w:t>
      </w:r>
      <w:r w:rsidR="00E93D23">
        <w:t xml:space="preserve">, risk factors, </w:t>
      </w:r>
      <w:r w:rsidR="00337A33">
        <w:t>stage of disease, etc.</w:t>
      </w:r>
    </w:p>
    <w:p w:rsidR="00CD5550" w:rsidP="00FC4546" w:rsidRDefault="00CD5550" w14:paraId="11F8F777" w14:textId="4C5D19C9">
      <w:pPr>
        <w:pStyle w:val="ListParagraph"/>
        <w:numPr>
          <w:ilvl w:val="1"/>
          <w:numId w:val="8"/>
        </w:numPr>
      </w:pPr>
      <w:r>
        <w:t>Seasonality</w:t>
      </w:r>
    </w:p>
    <w:p w:rsidR="00CD5550" w:rsidP="00CD5550" w:rsidRDefault="00CD5550" w14:paraId="3013BA85" w14:textId="67E04EDE">
      <w:pPr>
        <w:pStyle w:val="ListParagraph"/>
        <w:numPr>
          <w:ilvl w:val="2"/>
          <w:numId w:val="8"/>
        </w:numPr>
      </w:pPr>
      <w:r>
        <w:t>Sometimes occurs naturally (by modeling immunity and evolution of new strains)</w:t>
      </w:r>
    </w:p>
    <w:p w:rsidR="00CD5550" w:rsidP="00CD5550" w:rsidRDefault="00CD5550" w14:paraId="302418C5" w14:textId="4422B3B4">
      <w:pPr>
        <w:pStyle w:val="ListParagraph"/>
        <w:numPr>
          <w:ilvl w:val="2"/>
          <w:numId w:val="8"/>
        </w:numPr>
      </w:pPr>
      <w:r>
        <w:t xml:space="preserve">Sometimes can be </w:t>
      </w:r>
      <w:proofErr w:type="gramStart"/>
      <w:r>
        <w:t>forced</w:t>
      </w:r>
      <w:proofErr w:type="gramEnd"/>
    </w:p>
    <w:p w:rsidR="0076275F" w:rsidP="0076275F" w:rsidRDefault="0076275F" w14:paraId="7987AE10" w14:textId="561A1905">
      <w:pPr>
        <w:pStyle w:val="ListParagraph"/>
        <w:numPr>
          <w:ilvl w:val="0"/>
          <w:numId w:val="8"/>
        </w:numPr>
      </w:pPr>
      <w:r>
        <w:t>When might you want to use something other than dynamic compartmental?</w:t>
      </w:r>
    </w:p>
    <w:p w:rsidR="0076275F" w:rsidP="0076275F" w:rsidRDefault="0076275F" w14:paraId="3F2DB9D3" w14:textId="343E273A">
      <w:pPr>
        <w:pStyle w:val="ListParagraph"/>
        <w:numPr>
          <w:ilvl w:val="1"/>
          <w:numId w:val="8"/>
        </w:numPr>
      </w:pPr>
      <w:r>
        <w:t xml:space="preserve">Markov model or decision tree – if you aren’t interested in modeling changes in transmission (for example, you’re modeling a </w:t>
      </w:r>
      <w:r w:rsidR="00CA10D3">
        <w:t xml:space="preserve">small enough subset of the population that you don’t expect </w:t>
      </w:r>
      <w:r w:rsidR="00D27F0C">
        <w:t>them to impact overall transmission patterns, or your intervention is unlikely to affect transmission</w:t>
      </w:r>
      <w:r w:rsidR="006D47F9">
        <w:t>)</w:t>
      </w:r>
    </w:p>
    <w:p w:rsidR="00D43D7E" w:rsidP="00D43D7E" w:rsidRDefault="00D43D7E" w14:paraId="346EF93E" w14:textId="08922FF5">
      <w:pPr>
        <w:pStyle w:val="ListParagraph"/>
        <w:numPr>
          <w:ilvl w:val="2"/>
          <w:numId w:val="8"/>
        </w:numPr>
      </w:pPr>
      <w:r>
        <w:t>“</w:t>
      </w:r>
      <w:proofErr w:type="gramStart"/>
      <w:r>
        <w:t>catalytic</w:t>
      </w:r>
      <w:proofErr w:type="gramEnd"/>
      <w:r>
        <w:t xml:space="preserve"> model” in Stanford class basically falls under this</w:t>
      </w:r>
    </w:p>
    <w:p w:rsidR="006D47F9" w:rsidP="0076275F" w:rsidRDefault="006D47F9" w14:paraId="21DD826F" w14:textId="1BC20631">
      <w:pPr>
        <w:pStyle w:val="ListParagraph"/>
        <w:numPr>
          <w:ilvl w:val="1"/>
          <w:numId w:val="8"/>
        </w:numPr>
      </w:pPr>
      <w:r>
        <w:t xml:space="preserve">Gravity models </w:t>
      </w:r>
      <w:r w:rsidR="00E93D23">
        <w:t>(</w:t>
      </w:r>
      <w:r w:rsidR="00FC4546">
        <w:t>when you want to model spatially but don’t have en</w:t>
      </w:r>
      <w:r w:rsidR="00E93D23">
        <w:t xml:space="preserve">ough evidence to generate a mixing </w:t>
      </w:r>
      <w:proofErr w:type="gramStart"/>
      <w:r w:rsidR="00E93D23">
        <w:t>matrix/geography-specific parameters</w:t>
      </w:r>
      <w:proofErr w:type="gramEnd"/>
      <w:r w:rsidR="00E93D23">
        <w:t>?)</w:t>
      </w:r>
    </w:p>
    <w:p w:rsidR="00E93D23" w:rsidP="0076275F" w:rsidRDefault="00337A33" w14:paraId="707B16CE" w14:textId="0D23533F">
      <w:pPr>
        <w:pStyle w:val="ListParagraph"/>
        <w:numPr>
          <w:ilvl w:val="1"/>
          <w:numId w:val="8"/>
        </w:numPr>
      </w:pPr>
      <w:r>
        <w:t>Individual-level stochastic models</w:t>
      </w:r>
    </w:p>
    <w:p w:rsidR="00337A33" w:rsidP="00337A33" w:rsidRDefault="00337A33" w14:paraId="0DE87BCE" w14:textId="1FE92CEF">
      <w:pPr>
        <w:pStyle w:val="ListParagraph"/>
        <w:numPr>
          <w:ilvl w:val="2"/>
          <w:numId w:val="8"/>
        </w:numPr>
      </w:pPr>
      <w:r>
        <w:t>Microsimulation</w:t>
      </w:r>
    </w:p>
    <w:p w:rsidR="00337A33" w:rsidP="00337A33" w:rsidRDefault="00337A33" w14:paraId="3894C7FD" w14:textId="6D8A3759">
      <w:pPr>
        <w:pStyle w:val="ListParagraph"/>
        <w:numPr>
          <w:ilvl w:val="2"/>
          <w:numId w:val="8"/>
        </w:numPr>
      </w:pPr>
      <w:r>
        <w:t>Agent-based models</w:t>
      </w:r>
    </w:p>
    <w:p w:rsidR="008C7550" w:rsidP="00337A33" w:rsidRDefault="008C7550" w14:paraId="66A2C91D" w14:textId="0B116561">
      <w:pPr>
        <w:pStyle w:val="ListParagraph"/>
        <w:numPr>
          <w:ilvl w:val="2"/>
          <w:numId w:val="8"/>
        </w:numPr>
      </w:pPr>
      <w:r>
        <w:t>Network models</w:t>
      </w:r>
    </w:p>
    <w:p w:rsidR="00337A33" w:rsidP="00337A33" w:rsidRDefault="00337A33" w14:paraId="6FD95190" w14:textId="79674FB4">
      <w:pPr>
        <w:pStyle w:val="ListParagraph"/>
        <w:numPr>
          <w:ilvl w:val="2"/>
          <w:numId w:val="8"/>
        </w:numPr>
      </w:pPr>
      <w:r>
        <w:t xml:space="preserve">Use </w:t>
      </w:r>
      <w:proofErr w:type="gramStart"/>
      <w:r>
        <w:t>cases</w:t>
      </w:r>
      <w:proofErr w:type="gramEnd"/>
    </w:p>
    <w:p w:rsidR="00060F0B" w:rsidP="00060F0B" w:rsidRDefault="00060F0B" w14:paraId="44756B30" w14:textId="61A3B444">
      <w:pPr>
        <w:pStyle w:val="ListParagraph"/>
        <w:numPr>
          <w:ilvl w:val="1"/>
          <w:numId w:val="8"/>
        </w:numPr>
      </w:pPr>
      <w:r>
        <w:t>Statistical models – for nowcasting or projections with a very short timeframe</w:t>
      </w:r>
    </w:p>
    <w:p w:rsidR="001D65ED" w:rsidP="001D65ED" w:rsidRDefault="001D65ED" w14:paraId="64C4FBC0" w14:textId="3B7C0E97">
      <w:pPr>
        <w:pStyle w:val="ListParagraph"/>
        <w:numPr>
          <w:ilvl w:val="2"/>
          <w:numId w:val="8"/>
        </w:numPr>
      </w:pPr>
      <w:r>
        <w:t xml:space="preserve">Unlikely to be useful for projecting longer-term disease trajectories or modeling the impact of </w:t>
      </w:r>
      <w:proofErr w:type="gramStart"/>
      <w:r>
        <w:t>interventions</w:t>
      </w:r>
      <w:proofErr w:type="gramEnd"/>
    </w:p>
    <w:p w:rsidR="001D65ED" w:rsidP="001D65ED" w:rsidRDefault="001D65ED" w14:paraId="74E170FE" w14:textId="6DEB840C">
      <w:pPr>
        <w:pStyle w:val="ListParagraph"/>
        <w:numPr>
          <w:ilvl w:val="3"/>
          <w:numId w:val="8"/>
        </w:numPr>
      </w:pPr>
      <w:r>
        <w:t>Can discuss the example of IHME’s COVID model here potentially?</w:t>
      </w:r>
    </w:p>
    <w:p w:rsidR="00D43D7E" w:rsidP="00D43D7E" w:rsidRDefault="00D43D7E" w14:paraId="08A0AC6F" w14:textId="49A56656">
      <w:pPr>
        <w:pStyle w:val="ListParagraph"/>
        <w:numPr>
          <w:ilvl w:val="1"/>
          <w:numId w:val="8"/>
        </w:numPr>
      </w:pPr>
      <w:r>
        <w:t xml:space="preserve">Branching model </w:t>
      </w:r>
    </w:p>
    <w:p w:rsidR="00CE5E61" w:rsidP="00CE5E61" w:rsidRDefault="00CE5E61" w14:paraId="554DDF90" w14:textId="5710F541">
      <w:pPr>
        <w:pStyle w:val="ListParagraph"/>
        <w:numPr>
          <w:ilvl w:val="2"/>
          <w:numId w:val="8"/>
        </w:numPr>
      </w:pPr>
      <w:r>
        <w:t>Not sure if worth discussing, but this basically is an SI model</w:t>
      </w:r>
      <w:r w:rsidR="00EB1F6C">
        <w:t xml:space="preserve"> (is it?)</w:t>
      </w:r>
    </w:p>
    <w:p w:rsidRPr="0076275F" w:rsidR="001134D0" w:rsidP="001134D0" w:rsidRDefault="001134D0" w14:paraId="33EFD682" w14:textId="44817C36">
      <w:pPr>
        <w:pStyle w:val="ListParagraph"/>
        <w:numPr>
          <w:ilvl w:val="1"/>
          <w:numId w:val="8"/>
        </w:numPr>
      </w:pPr>
      <w:r>
        <w:t>Evolutionary models</w:t>
      </w:r>
    </w:p>
    <w:p w:rsidR="001D33AB" w:rsidP="001D33AB" w:rsidRDefault="001D33AB" w14:paraId="0A7B4D3A" w14:textId="77777777"/>
    <w:p w:rsidR="00997C2A" w:rsidP="00997C2A" w:rsidRDefault="00493645" w14:paraId="327910A9" w14:textId="6B93F47B">
      <w:pPr>
        <w:rPr>
          <w:b/>
          <w:bCs/>
          <w:u w:val="single"/>
        </w:rPr>
      </w:pPr>
      <w:r>
        <w:rPr>
          <w:b/>
          <w:bCs/>
          <w:u w:val="single"/>
        </w:rPr>
        <w:t>CODE/LABS</w:t>
      </w:r>
    </w:p>
    <w:p w:rsidR="00493645" w:rsidDel="007A552D" w:rsidRDefault="09532492" w14:paraId="261700AE" w14:textId="348ED40D">
      <w:pPr>
        <w:pStyle w:val="ListParagraph"/>
        <w:numPr>
          <w:ilvl w:val="0"/>
          <w:numId w:val="1"/>
        </w:numPr>
        <w:rPr>
          <w:ins w:author="kyueunl@uw.edu" w:date="2023-01-22T23:10:00Z" w:id="494"/>
          <w:del w:author="Tess Ryckman [2]" w:date="2023-01-27T14:46:00Z" w:id="495"/>
          <w:b/>
          <w:bCs/>
          <w:u w:val="single"/>
        </w:rPr>
        <w:pPrChange w:author="kyueunl@uw.edu" w:date="2023-01-22T23:10:00Z" w:id="496">
          <w:pPr/>
        </w:pPrChange>
      </w:pPr>
      <w:del w:author="Tess Ryckman [2]" w:date="2023-01-27T14:46:00Z" w:id="498">
        <w:ins w:author="kyueunl@uw.edu" w:date="2023-01-22T23:10:00Z" w:id="499">
          <w:r w:rsidRPr="5024233C" w:rsidDel="007A552D">
            <w:rPr>
              <w:b/>
              <w:bCs/>
              <w:u w:val="single"/>
            </w:rPr>
            <w:delText>Start with SIR</w:delText>
          </w:r>
        </w:ins>
      </w:del>
    </w:p>
    <w:p w:rsidR="285AEBA1" w:rsidDel="007A552D" w:rsidRDefault="285AEBA1" w14:paraId="00E5AF25" w14:textId="00B2E12F">
      <w:pPr>
        <w:pStyle w:val="ListParagraph"/>
        <w:numPr>
          <w:ilvl w:val="1"/>
          <w:numId w:val="1"/>
        </w:numPr>
        <w:rPr>
          <w:ins w:author="kyueunl@uw.edu" w:date="2023-01-22T23:24:00Z" w:id="500"/>
          <w:del w:author="Tess Ryckman [2]" w:date="2023-01-27T14:46:00Z" w:id="501"/>
          <w:b/>
          <w:bCs/>
          <w:u w:val="single"/>
        </w:rPr>
        <w:pPrChange w:author="kyueunl@uw.edu" w:date="2023-01-22T23:24:00Z" w:id="502">
          <w:pPr/>
        </w:pPrChange>
      </w:pPr>
      <w:del w:author="Tess Ryckman [2]" w:date="2023-01-27T14:46:00Z" w:id="503">
        <w:ins w:author="kyueunl@uw.edu" w:date="2023-01-22T23:24:00Z" w:id="504">
          <w:r w:rsidRPr="5024233C" w:rsidDel="007A552D">
            <w:rPr>
              <w:b/>
              <w:bCs/>
              <w:u w:val="single"/>
            </w:rPr>
            <w:delText>Differential equations and parameters</w:delText>
          </w:r>
        </w:ins>
      </w:del>
    </w:p>
    <w:p w:rsidR="285AEBA1" w:rsidDel="007A552D" w:rsidRDefault="285AEBA1" w14:paraId="5588578B" w14:textId="40A84BC8">
      <w:pPr>
        <w:pStyle w:val="ListParagraph"/>
        <w:numPr>
          <w:ilvl w:val="1"/>
          <w:numId w:val="1"/>
        </w:numPr>
        <w:rPr>
          <w:ins w:author="kyueunl@uw.edu" w:date="2023-01-22T23:25:00Z" w:id="505"/>
          <w:del w:author="Tess Ryckman [2]" w:date="2023-01-27T14:46:00Z" w:id="506"/>
          <w:b/>
          <w:bCs/>
          <w:u w:val="single"/>
        </w:rPr>
        <w:pPrChange w:author="kyueunl@uw.edu" w:date="2023-01-22T23:26:00Z" w:id="507">
          <w:pPr/>
        </w:pPrChange>
      </w:pPr>
      <w:del w:author="Tess Ryckman [2]" w:date="2023-01-27T14:46:00Z" w:id="508">
        <w:ins w:author="kyueunl@uw.edu" w:date="2023-01-22T23:24:00Z" w:id="509">
          <w:r w:rsidRPr="5024233C" w:rsidDel="007A552D">
            <w:rPr>
              <w:b/>
              <w:bCs/>
              <w:u w:val="single"/>
            </w:rPr>
            <w:delText xml:space="preserve">Generate </w:delText>
          </w:r>
        </w:ins>
        <w:ins w:author="kyueunl@uw.edu" w:date="2023-01-22T23:25:00Z" w:id="510">
          <w:r w:rsidRPr="5024233C" w:rsidDel="007A552D" w:rsidR="7E1A9930">
            <w:rPr>
              <w:b/>
              <w:bCs/>
              <w:u w:val="single"/>
            </w:rPr>
            <w:delText xml:space="preserve">and calculate </w:delText>
          </w:r>
        </w:ins>
        <w:ins w:author="kyueunl@uw.edu" w:date="2023-01-22T23:24:00Z" w:id="511">
          <w:r w:rsidRPr="5024233C" w:rsidDel="007A552D">
            <w:rPr>
              <w:b/>
              <w:bCs/>
              <w:u w:val="single"/>
            </w:rPr>
            <w:delText xml:space="preserve">outcomes </w:delText>
          </w:r>
        </w:ins>
      </w:del>
    </w:p>
    <w:p w:rsidR="69B6066F" w:rsidDel="007A552D" w:rsidRDefault="69B6066F" w14:paraId="3915B68E" w14:textId="4A230BED">
      <w:pPr>
        <w:pStyle w:val="ListParagraph"/>
        <w:numPr>
          <w:ilvl w:val="2"/>
          <w:numId w:val="1"/>
        </w:numPr>
        <w:rPr>
          <w:ins w:author="kyueunl@uw.edu" w:date="2023-01-22T23:26:00Z" w:id="512"/>
          <w:del w:author="Tess Ryckman [2]" w:date="2023-01-27T14:46:00Z" w:id="513"/>
          <w:b/>
          <w:bCs/>
          <w:u w:val="single"/>
        </w:rPr>
        <w:pPrChange w:author="kyueunl@uw.edu" w:date="2023-01-22T23:25:00Z" w:id="514">
          <w:pPr/>
        </w:pPrChange>
      </w:pPr>
      <w:del w:author="Tess Ryckman [2]" w:date="2023-01-27T14:46:00Z" w:id="515">
        <w:ins w:author="kyueunl@uw.edu" w:date="2023-01-22T23:25:00Z" w:id="516">
          <w:r w:rsidRPr="5024233C" w:rsidDel="007A552D">
            <w:rPr>
              <w:b/>
              <w:bCs/>
              <w:u w:val="single"/>
            </w:rPr>
            <w:delText>S(t), I(t), R(t) over time – equilibrium solutions</w:delText>
          </w:r>
        </w:ins>
      </w:del>
    </w:p>
    <w:p w:rsidR="0B164732" w:rsidDel="007A552D" w:rsidRDefault="0B164732" w14:paraId="22AADCF1" w14:textId="7227E0E2">
      <w:pPr>
        <w:pStyle w:val="ListParagraph"/>
        <w:numPr>
          <w:ilvl w:val="2"/>
          <w:numId w:val="1"/>
        </w:numPr>
        <w:rPr>
          <w:ins w:author="kyueunl@uw.edu" w:date="2023-01-22T23:26:00Z" w:id="517"/>
          <w:del w:author="Tess Ryckman [2]" w:date="2023-01-27T14:46:00Z" w:id="518"/>
          <w:b/>
          <w:bCs/>
          <w:u w:val="single"/>
        </w:rPr>
        <w:pPrChange w:author="kyueunl@uw.edu" w:date="2023-01-22T23:26:00Z" w:id="519">
          <w:pPr/>
        </w:pPrChange>
      </w:pPr>
      <w:del w:author="Tess Ryckman [2]" w:date="2023-01-27T14:46:00Z" w:id="520">
        <w:ins w:author="kyueunl@uw.edu" w:date="2023-01-22T23:26:00Z" w:id="521">
          <w:r w:rsidRPr="5024233C" w:rsidDel="007A552D">
            <w:rPr>
              <w:b/>
              <w:bCs/>
              <w:u w:val="single"/>
            </w:rPr>
            <w:delText xml:space="preserve">R_t, incidence rate, </w:delText>
          </w:r>
        </w:ins>
      </w:del>
    </w:p>
    <w:p w:rsidR="17DA1551" w:rsidDel="007A552D" w:rsidRDefault="17DA1551" w14:paraId="27A49359" w14:textId="6EB38164">
      <w:pPr>
        <w:pStyle w:val="ListParagraph"/>
        <w:numPr>
          <w:ilvl w:val="2"/>
          <w:numId w:val="1"/>
        </w:numPr>
        <w:rPr>
          <w:ins w:author="kyueunl@uw.edu" w:date="2023-01-22T23:10:00Z" w:id="522"/>
          <w:del w:author="Tess Ryckman [2]" w:date="2023-01-27T14:46:00Z" w:id="523"/>
          <w:b/>
          <w:bCs/>
          <w:u w:val="single"/>
        </w:rPr>
        <w:pPrChange w:author="kyueunl@uw.edu" w:date="2023-01-22T23:29:00Z" w:id="524">
          <w:pPr/>
        </w:pPrChange>
      </w:pPr>
      <w:del w:author="Tess Ryckman [2]" w:date="2023-01-27T14:46:00Z" w:id="525">
        <w:ins w:author="kyueunl@uw.edu" w:date="2023-01-22T23:29:00Z" w:id="526">
          <w:r w:rsidRPr="5024233C" w:rsidDel="007A552D">
            <w:rPr>
              <w:b/>
              <w:bCs/>
              <w:u w:val="single"/>
            </w:rPr>
            <w:delText>briefly</w:delText>
          </w:r>
        </w:ins>
        <w:ins w:author="kyueunl@uw.edu" w:date="2023-01-22T23:26:00Z" w:id="527">
          <w:r w:rsidRPr="5024233C" w:rsidDel="007A552D" w:rsidR="0B164732">
            <w:rPr>
              <w:b/>
              <w:bCs/>
              <w:u w:val="single"/>
            </w:rPr>
            <w:delText xml:space="preserve"> explain how parameters and outcomes of the model are linked to the key concepts</w:delText>
          </w:r>
        </w:ins>
      </w:del>
    </w:p>
    <w:p w:rsidR="09532492" w:rsidDel="007A552D" w:rsidRDefault="09532492" w14:paraId="69C67C2B" w14:textId="2CD71B44">
      <w:pPr>
        <w:pStyle w:val="ListParagraph"/>
        <w:numPr>
          <w:ilvl w:val="1"/>
          <w:numId w:val="1"/>
        </w:numPr>
        <w:rPr>
          <w:ins w:author="kyueunl@uw.edu" w:date="2023-01-22T23:11:00Z" w:id="528"/>
          <w:del w:author="Tess Ryckman [2]" w:date="2023-01-27T14:46:00Z" w:id="529"/>
          <w:b/>
          <w:bCs/>
          <w:u w:val="single"/>
        </w:rPr>
        <w:pPrChange w:author="kyueunl@uw.edu" w:date="2023-01-22T23:23:00Z" w:id="530">
          <w:pPr/>
        </w:pPrChange>
      </w:pPr>
      <w:del w:author="Tess Ryckman [2]" w:date="2023-01-27T14:46:00Z" w:id="531">
        <w:ins w:author="kyueunl@uw.edu" w:date="2023-01-22T23:10:00Z" w:id="532">
          <w:r w:rsidRPr="5024233C" w:rsidDel="007A552D">
            <w:rPr>
              <w:b/>
              <w:bCs/>
              <w:u w:val="single"/>
            </w:rPr>
            <w:delText>Show how the dynamic changes</w:delText>
          </w:r>
        </w:ins>
        <w:ins w:author="kyueunl@uw.edu" w:date="2023-01-22T23:11:00Z" w:id="533">
          <w:r w:rsidRPr="5024233C" w:rsidDel="007A552D">
            <w:rPr>
              <w:b/>
              <w:bCs/>
              <w:u w:val="single"/>
            </w:rPr>
            <w:delText xml:space="preserve"> as we vary each parameter (e.g. low/high transmissibility, slower/faster recovery, slower/faster waning immunity)</w:delText>
          </w:r>
        </w:ins>
      </w:del>
    </w:p>
    <w:p w:rsidR="60993A6E" w:rsidDel="00087194" w:rsidRDefault="60993A6E" w14:paraId="34031280" w14:textId="6DC5BDE4">
      <w:pPr>
        <w:pStyle w:val="ListParagraph"/>
        <w:numPr>
          <w:ilvl w:val="0"/>
          <w:numId w:val="1"/>
        </w:numPr>
        <w:rPr>
          <w:ins w:author="kyueunl@uw.edu" w:date="2023-01-22T23:29:00Z" w:id="534"/>
          <w:del w:author="Tess Ryckman [2]" w:date="2023-01-27T15:17:00Z" w:id="535"/>
          <w:b/>
          <w:bCs/>
          <w:u w:val="single"/>
        </w:rPr>
        <w:pPrChange w:author="kyueunl@uw.edu" w:date="2023-01-22T23:11:00Z" w:id="536">
          <w:pPr/>
        </w:pPrChange>
      </w:pPr>
      <w:ins w:author="kyueunl@uw.edu" w:date="2023-01-22T23:23:00Z" w:id="537">
        <w:del w:author="Tess Ryckman [2]" w:date="2023-01-27T15:17:00Z" w:id="538">
          <w:r w:rsidRPr="5024233C" w:rsidDel="00087194">
            <w:rPr>
              <w:b/>
              <w:bCs/>
              <w:u w:val="single"/>
            </w:rPr>
            <w:delText>Adding latent state (SEIR)</w:delText>
          </w:r>
        </w:del>
      </w:ins>
    </w:p>
    <w:p w:rsidR="3887A2B8" w:rsidDel="00087194" w:rsidRDefault="3887A2B8" w14:paraId="3C69FAAA" w14:textId="2A68B3B9">
      <w:pPr>
        <w:pStyle w:val="ListParagraph"/>
        <w:numPr>
          <w:ilvl w:val="1"/>
          <w:numId w:val="1"/>
        </w:numPr>
        <w:rPr>
          <w:ins w:author="kyueunl@uw.edu" w:date="2023-01-22T23:29:00Z" w:id="539"/>
          <w:del w:author="Tess Ryckman [2]" w:date="2023-01-27T15:17:00Z" w:id="540"/>
          <w:b/>
          <w:bCs/>
          <w:u w:val="single"/>
        </w:rPr>
        <w:pPrChange w:author="kyueunl@uw.edu" w:date="2023-01-22T23:29:00Z" w:id="541">
          <w:pPr/>
        </w:pPrChange>
      </w:pPr>
      <w:ins w:author="kyueunl@uw.edu" w:date="2023-01-22T23:29:00Z" w:id="542">
        <w:del w:author="Tess Ryckman [2]" w:date="2023-01-27T15:17:00Z" w:id="543">
          <w:r w:rsidRPr="5024233C" w:rsidDel="00087194">
            <w:rPr>
              <w:b/>
              <w:bCs/>
              <w:u w:val="single"/>
            </w:rPr>
            <w:delText>Single E comparment</w:delText>
          </w:r>
        </w:del>
      </w:ins>
    </w:p>
    <w:p w:rsidR="008612B7" w:rsidDel="00087194" w:rsidRDefault="3887A2B8" w14:paraId="6C0C5589" w14:textId="0EDF1FE9">
      <w:pPr>
        <w:pStyle w:val="ListParagraph"/>
        <w:numPr>
          <w:ilvl w:val="0"/>
          <w:numId w:val="1"/>
        </w:numPr>
        <w:rPr>
          <w:ins w:author="kyueunl@uw.edu" w:date="2023-01-22T23:23:00Z" w:id="544"/>
          <w:del w:author="Tess Ryckman [2]" w:date="2023-01-27T15:17:00Z" w:id="545"/>
          <w:b/>
          <w:bCs/>
          <w:u w:val="single"/>
        </w:rPr>
        <w:pPrChange w:author="Tess Ryckman [2]" w:date="2023-01-27T14:54:00Z" w:id="546">
          <w:pPr/>
        </w:pPrChange>
      </w:pPr>
      <w:ins w:author="kyueunl@uw.edu" w:date="2023-01-22T23:29:00Z" w:id="547">
        <w:del w:author="Tess Ryckman [2]" w:date="2023-01-27T15:17:00Z" w:id="548">
          <w:r w:rsidRPr="5024233C" w:rsidDel="00087194">
            <w:rPr>
              <w:b/>
              <w:bCs/>
              <w:u w:val="single"/>
            </w:rPr>
            <w:delText>Multiple E comparments</w:delText>
          </w:r>
        </w:del>
      </w:ins>
    </w:p>
    <w:p w:rsidR="3887A2B8" w:rsidRDefault="3887A2B8" w14:paraId="7FB97DE8" w14:textId="6172818F">
      <w:pPr>
        <w:pStyle w:val="ListParagraph"/>
        <w:numPr>
          <w:ilvl w:val="0"/>
          <w:numId w:val="1"/>
        </w:numPr>
        <w:rPr>
          <w:ins w:author="kyueunl@uw.edu" w:date="2023-01-22T23:30:00Z" w:id="549"/>
          <w:b/>
          <w:bCs/>
          <w:u w:val="single"/>
        </w:rPr>
        <w:pPrChange w:author="kyueunl@uw.edu" w:date="2023-01-22T23:23:00Z" w:id="550">
          <w:pPr/>
        </w:pPrChange>
      </w:pPr>
      <w:ins w:author="kyueunl@uw.edu" w:date="2023-01-22T23:30:00Z" w:id="551">
        <w:r w:rsidRPr="5024233C">
          <w:rPr>
            <w:b/>
            <w:bCs/>
            <w:u w:val="single"/>
          </w:rPr>
          <w:t>Implementing interventions</w:t>
        </w:r>
      </w:ins>
      <w:ins w:author="kyueunl@uw.edu" w:date="2023-01-22T23:32:00Z" w:id="552">
        <w:r w:rsidRPr="5024233C" w:rsidR="3D770C2E">
          <w:rPr>
            <w:b/>
            <w:bCs/>
            <w:u w:val="single"/>
          </w:rPr>
          <w:t xml:space="preserve"> on the SEIR model</w:t>
        </w:r>
      </w:ins>
    </w:p>
    <w:p w:rsidR="3887A2B8" w:rsidRDefault="3887A2B8" w14:paraId="171DBFE4" w14:textId="4953D2A0">
      <w:pPr>
        <w:pStyle w:val="ListParagraph"/>
        <w:numPr>
          <w:ilvl w:val="1"/>
          <w:numId w:val="1"/>
        </w:numPr>
        <w:rPr>
          <w:ins w:author="kyueunl@uw.edu" w:date="2023-01-22T23:30:00Z" w:id="553"/>
          <w:b/>
          <w:bCs/>
          <w:u w:val="single"/>
        </w:rPr>
        <w:pPrChange w:author="kyueunl@uw.edu" w:date="2023-01-22T23:30:00Z" w:id="554">
          <w:pPr/>
        </w:pPrChange>
      </w:pPr>
      <w:ins w:author="kyueunl@uw.edu" w:date="2023-01-22T23:30:00Z" w:id="555">
        <w:r w:rsidRPr="5024233C">
          <w:rPr>
            <w:b/>
            <w:bCs/>
            <w:u w:val="single"/>
          </w:rPr>
          <w:t>Vaccination</w:t>
        </w:r>
      </w:ins>
    </w:p>
    <w:p w:rsidR="3887A2B8" w:rsidRDefault="3887A2B8" w14:paraId="46FBA86D" w14:textId="54BF3CA7">
      <w:pPr>
        <w:pStyle w:val="ListParagraph"/>
        <w:numPr>
          <w:ilvl w:val="1"/>
          <w:numId w:val="1"/>
        </w:numPr>
        <w:rPr>
          <w:ins w:author="kyueunl@uw.edu" w:date="2023-01-22T23:30:00Z" w:id="556"/>
          <w:b/>
          <w:bCs/>
          <w:u w:val="single"/>
        </w:rPr>
        <w:pPrChange w:author="kyueunl@uw.edu" w:date="2023-01-22T23:30:00Z" w:id="557">
          <w:pPr/>
        </w:pPrChange>
      </w:pPr>
      <w:ins w:author="kyueunl@uw.edu" w:date="2023-01-22T23:30:00Z" w:id="558">
        <w:r w:rsidRPr="5024233C">
          <w:rPr>
            <w:b/>
            <w:bCs/>
            <w:u w:val="single"/>
          </w:rPr>
          <w:t>Quarantine</w:t>
        </w:r>
      </w:ins>
    </w:p>
    <w:p w:rsidR="3887A2B8" w:rsidRDefault="3887A2B8" w14:paraId="3563250A" w14:textId="569919A9">
      <w:pPr>
        <w:pStyle w:val="ListParagraph"/>
        <w:numPr>
          <w:ilvl w:val="0"/>
          <w:numId w:val="1"/>
        </w:numPr>
        <w:rPr>
          <w:ins w:author="kyueunl@uw.edu" w:date="2023-01-22T23:30:00Z" w:id="559"/>
          <w:b/>
          <w:bCs/>
          <w:u w:val="single"/>
        </w:rPr>
        <w:pPrChange w:author="kyueunl@uw.edu" w:date="2023-01-22T23:30:00Z" w:id="560">
          <w:pPr/>
        </w:pPrChange>
      </w:pPr>
      <w:ins w:author="kyueunl@uw.edu" w:date="2023-01-22T23:30:00Z" w:id="561">
        <w:r w:rsidRPr="5024233C">
          <w:rPr>
            <w:b/>
            <w:bCs/>
            <w:u w:val="single"/>
          </w:rPr>
          <w:t>Model calibration</w:t>
        </w:r>
      </w:ins>
    </w:p>
    <w:p w:rsidR="3887A2B8" w:rsidRDefault="3887A2B8" w14:paraId="5547105E" w14:textId="7376B6BA">
      <w:pPr>
        <w:pStyle w:val="ListParagraph"/>
        <w:numPr>
          <w:ilvl w:val="1"/>
          <w:numId w:val="1"/>
        </w:numPr>
        <w:rPr>
          <w:ins w:author="kyueunl@uw.edu" w:date="2023-01-22T23:33:00Z" w:id="562"/>
          <w:b/>
          <w:bCs/>
          <w:u w:val="single"/>
        </w:rPr>
        <w:pPrChange w:author="kyueunl@uw.edu" w:date="2023-01-22T23:30:00Z" w:id="563">
          <w:pPr/>
        </w:pPrChange>
      </w:pPr>
      <w:ins w:author="kyueunl@uw.edu" w:date="2023-01-22T23:30:00Z" w:id="564">
        <w:r w:rsidRPr="5024233C">
          <w:rPr>
            <w:b/>
            <w:bCs/>
            <w:u w:val="single"/>
          </w:rPr>
          <w:t>Calibrating a constant beta against the observed incidence rate</w:t>
        </w:r>
      </w:ins>
    </w:p>
    <w:p w:rsidR="657E80DC" w:rsidRDefault="657E80DC" w14:paraId="58E4F2B2" w14:textId="4F64D2FD">
      <w:pPr>
        <w:pStyle w:val="ListParagraph"/>
        <w:numPr>
          <w:ilvl w:val="0"/>
          <w:numId w:val="1"/>
        </w:numPr>
        <w:rPr>
          <w:ins w:author="kyueunl@uw.edu" w:date="2023-01-22T23:33:00Z" w:id="565"/>
          <w:b/>
          <w:bCs/>
          <w:u w:val="single"/>
        </w:rPr>
        <w:pPrChange w:author="kyueunl@uw.edu" w:date="2023-01-22T23:33:00Z" w:id="566">
          <w:pPr/>
        </w:pPrChange>
      </w:pPr>
      <w:ins w:author="kyueunl@uw.edu" w:date="2023-01-22T23:33:00Z" w:id="567">
        <w:r w:rsidRPr="5024233C">
          <w:rPr>
            <w:b/>
            <w:bCs/>
            <w:u w:val="single"/>
          </w:rPr>
          <w:t>Modeling seasonality</w:t>
        </w:r>
      </w:ins>
    </w:p>
    <w:p w:rsidR="657E80DC" w:rsidRDefault="657E80DC" w14:paraId="2013CA52" w14:textId="59D351C9">
      <w:pPr>
        <w:pStyle w:val="ListParagraph"/>
        <w:numPr>
          <w:ilvl w:val="1"/>
          <w:numId w:val="1"/>
        </w:numPr>
        <w:rPr>
          <w:ins w:author="kyueunl@uw.edu" w:date="2023-01-22T23:33:00Z" w:id="568"/>
          <w:b/>
          <w:bCs/>
          <w:u w:val="single"/>
        </w:rPr>
        <w:pPrChange w:author="kyueunl@uw.edu" w:date="2023-01-22T23:33:00Z" w:id="569">
          <w:pPr/>
        </w:pPrChange>
      </w:pPr>
      <w:ins w:author="kyueunl@uw.edu" w:date="2023-01-22T23:33:00Z" w:id="570">
        <w:r w:rsidRPr="5024233C">
          <w:rPr>
            <w:b/>
            <w:bCs/>
            <w:u w:val="single"/>
          </w:rPr>
          <w:t>Time-varying betas</w:t>
        </w:r>
      </w:ins>
    </w:p>
    <w:p w:rsidR="5024233C" w:rsidP="5024233C" w:rsidRDefault="5024233C" w14:paraId="5DD977EB" w14:textId="0C860F10">
      <w:pPr>
        <w:rPr>
          <w:b/>
          <w:bCs/>
          <w:u w:val="single"/>
        </w:rPr>
      </w:pPr>
    </w:p>
    <w:p w:rsidR="00493645" w:rsidP="00997C2A" w:rsidRDefault="00493645" w14:paraId="206A74AD" w14:textId="005B6177">
      <w:pPr>
        <w:rPr>
          <w:b/>
          <w:bCs/>
          <w:u w:val="single"/>
        </w:rPr>
      </w:pPr>
      <w:r>
        <w:rPr>
          <w:b/>
          <w:bCs/>
          <w:u w:val="single"/>
        </w:rPr>
        <w:t>ADVANCE MATERIALS</w:t>
      </w:r>
    </w:p>
    <w:p w:rsidR="00493645" w:rsidP="00493645" w:rsidRDefault="00493645" w14:paraId="26A17385" w14:textId="4657CEAC">
      <w:pPr>
        <w:pStyle w:val="ListParagraph"/>
        <w:numPr>
          <w:ilvl w:val="0"/>
          <w:numId w:val="5"/>
        </w:numPr>
        <w:rPr>
          <w:ins w:author="Tess Ryckman" w:date="2023-02-03T16:43:00Z" w:id="571"/>
        </w:rPr>
      </w:pPr>
      <w:r w:rsidRPr="00493645">
        <w:t>Try to share a pre-read in advance that includes some of the</w:t>
      </w:r>
      <w:r>
        <w:t xml:space="preserve"> “key concepts”</w:t>
      </w:r>
      <w:r w:rsidRPr="00493645">
        <w:t xml:space="preserve"> terms, or just </w:t>
      </w:r>
      <w:r>
        <w:t xml:space="preserve">share </w:t>
      </w:r>
      <w:r w:rsidRPr="00493645">
        <w:t>a glossary that ppl can reference?</w:t>
      </w:r>
    </w:p>
    <w:p w:rsidR="00567F83" w:rsidP="00567F83" w:rsidRDefault="00567F83" w14:paraId="66C93B55" w14:textId="77777777">
      <w:pPr>
        <w:pStyle w:val="ListParagraph"/>
        <w:numPr>
          <w:ilvl w:val="1"/>
          <w:numId w:val="5"/>
        </w:numPr>
        <w:rPr>
          <w:ins w:author="Tess Ryckman" w:date="2023-02-03T16:43:00Z" w:id="572"/>
        </w:rPr>
      </w:pPr>
      <w:commentRangeStart w:id="574"/>
      <w:ins w:author="Tess Ryckman" w:date="2023-02-03T16:43:00Z" w:id="575">
        <w:r w:rsidRPr="00D52279">
          <w:rPr>
            <w:b/>
            <w:bCs/>
          </w:rPr>
          <w:t>Key concepts</w:t>
        </w:r>
        <w:commentRangeEnd w:id="574"/>
        <w:r>
          <w:rPr>
            <w:rStyle w:val="CommentReference"/>
          </w:rPr>
          <w:commentReference w:id="574"/>
        </w:r>
        <w:r w:rsidRPr="00D52279">
          <w:rPr>
            <w:b/>
            <w:bCs/>
          </w:rPr>
          <w:t xml:space="preserve"> </w:t>
        </w:r>
        <w:r>
          <w:t xml:space="preserve">(in ID epi that will come in handy for the class) – might </w:t>
        </w:r>
        <w:proofErr w:type="gramStart"/>
        <w:r>
          <w:t>include</w:t>
        </w:r>
        <w:proofErr w:type="gramEnd"/>
      </w:ins>
    </w:p>
    <w:p w:rsidR="00567F83" w:rsidP="00567F83" w:rsidRDefault="00567F83" w14:paraId="50F6196C" w14:textId="77777777">
      <w:pPr>
        <w:pStyle w:val="ListParagraph"/>
        <w:numPr>
          <w:ilvl w:val="2"/>
          <w:numId w:val="5"/>
        </w:numPr>
        <w:rPr>
          <w:ins w:author="Tess Ryckman" w:date="2023-02-03T16:43:00Z" w:id="576"/>
        </w:rPr>
      </w:pPr>
      <w:ins w:author="Tess Ryckman" w:date="2023-02-03T16:43:00Z" w:id="577">
        <w:r>
          <w:t>Basic reproductive number and reproductive number</w:t>
        </w:r>
      </w:ins>
    </w:p>
    <w:p w:rsidRPr="00317930" w:rsidR="00567F83" w:rsidP="00567F83" w:rsidRDefault="00567F83" w14:paraId="0C3A3382" w14:textId="77777777">
      <w:pPr>
        <w:pStyle w:val="ListParagraph"/>
        <w:numPr>
          <w:ilvl w:val="2"/>
          <w:numId w:val="5"/>
        </w:numPr>
        <w:rPr>
          <w:ins w:author="Tess Ryckman" w:date="2023-02-03T16:43:00Z" w:id="578"/>
          <w:strike/>
        </w:rPr>
      </w:pPr>
      <w:ins w:author="Tess Ryckman" w:date="2023-02-03T16:43:00Z" w:id="579">
        <w:r w:rsidRPr="00317930">
          <w:rPr>
            <w:strike/>
          </w:rPr>
          <w:t>Herd immunity</w:t>
        </w:r>
      </w:ins>
    </w:p>
    <w:p w:rsidRPr="00317930" w:rsidR="00567F83" w:rsidP="00567F83" w:rsidRDefault="00567F83" w14:paraId="2FD6AB97" w14:textId="77777777">
      <w:pPr>
        <w:pStyle w:val="ListParagraph"/>
        <w:numPr>
          <w:ilvl w:val="2"/>
          <w:numId w:val="5"/>
        </w:numPr>
        <w:rPr>
          <w:ins w:author="Tess Ryckman" w:date="2023-02-03T16:43:00Z" w:id="580"/>
          <w:strike/>
        </w:rPr>
      </w:pPr>
      <w:ins w:author="Tess Ryckman" w:date="2023-02-03T16:43:00Z" w:id="581">
        <w:r w:rsidRPr="00317930">
          <w:rPr>
            <w:strike/>
          </w:rPr>
          <w:t>Equilibria and thresholds</w:t>
        </w:r>
      </w:ins>
    </w:p>
    <w:p w:rsidR="00567F83" w:rsidP="00567F83" w:rsidRDefault="00567F83" w14:paraId="59817D85" w14:textId="77777777">
      <w:pPr>
        <w:pStyle w:val="ListParagraph"/>
        <w:numPr>
          <w:ilvl w:val="2"/>
          <w:numId w:val="5"/>
        </w:numPr>
        <w:rPr>
          <w:ins w:author="Tess Ryckman" w:date="2023-02-03T16:43:00Z" w:id="582"/>
        </w:rPr>
      </w:pPr>
      <w:ins w:author="Tess Ryckman" w:date="2023-02-03T16:43:00Z" w:id="583">
        <w:r>
          <w:t>Force of infection and effective contact rate</w:t>
        </w:r>
      </w:ins>
    </w:p>
    <w:p w:rsidR="00567F83" w:rsidP="00567F83" w:rsidRDefault="00567F83" w14:paraId="57B943F6" w14:textId="77777777">
      <w:pPr>
        <w:pStyle w:val="ListParagraph"/>
        <w:numPr>
          <w:ilvl w:val="2"/>
          <w:numId w:val="5"/>
        </w:numPr>
        <w:rPr>
          <w:ins w:author="Tess Ryckman" w:date="2023-02-03T16:43:00Z" w:id="584"/>
        </w:rPr>
      </w:pPr>
      <w:ins w:author="Tess Ryckman" w:date="2023-02-03T16:43:00Z" w:id="585">
        <w:r>
          <w:t>Contact/mixing patterns (draws from course lecture 5)</w:t>
        </w:r>
      </w:ins>
    </w:p>
    <w:p w:rsidR="00567F83" w:rsidP="00567F83" w:rsidRDefault="00567F83" w14:paraId="79711CBD" w14:textId="77777777">
      <w:pPr>
        <w:pStyle w:val="ListParagraph"/>
        <w:numPr>
          <w:ilvl w:val="2"/>
          <w:numId w:val="5"/>
        </w:numPr>
        <w:rPr>
          <w:ins w:author="Tess Ryckman" w:date="2023-02-03T16:43:00Z" w:id="586"/>
        </w:rPr>
      </w:pPr>
      <w:ins w:author="Tess Ryckman" w:date="2023-02-03T16:43:00Z" w:id="587">
        <w:r>
          <w:t>Seasonality</w:t>
        </w:r>
      </w:ins>
    </w:p>
    <w:p w:rsidR="00567F83" w:rsidP="00567F83" w:rsidRDefault="00567F83" w14:paraId="03687FD7" w14:textId="77777777">
      <w:pPr>
        <w:pStyle w:val="ListParagraph"/>
        <w:numPr>
          <w:ilvl w:val="2"/>
          <w:numId w:val="5"/>
        </w:numPr>
        <w:rPr>
          <w:ins w:author="Tess Ryckman" w:date="2023-02-03T16:43:00Z" w:id="588"/>
        </w:rPr>
      </w:pPr>
      <w:ins w:author="Tess Ryckman" w:date="2023-02-03T16:43:00Z" w:id="589">
        <w:r>
          <w:t>Immunity</w:t>
        </w:r>
      </w:ins>
    </w:p>
    <w:p w:rsidR="00567F83" w:rsidP="00567F83" w:rsidRDefault="00567F83" w14:paraId="5AFD1446" w14:textId="77777777">
      <w:pPr>
        <w:pStyle w:val="ListParagraph"/>
        <w:numPr>
          <w:ilvl w:val="2"/>
          <w:numId w:val="5"/>
        </w:numPr>
        <w:rPr>
          <w:ins w:author="Tess Ryckman" w:date="2023-02-03T16:43:00Z" w:id="590"/>
        </w:rPr>
      </w:pPr>
      <w:ins w:author="Tess Ryckman" w:date="2023-02-03T16:43:00Z" w:id="591">
        <w:r>
          <w:t>Periods: latent, incubation, infectious, symptomatic</w:t>
        </w:r>
      </w:ins>
    </w:p>
    <w:p w:rsidR="00567F83" w:rsidP="00567F83" w:rsidRDefault="00567F83" w14:paraId="39FFB1F9" w14:textId="77777777">
      <w:pPr>
        <w:pStyle w:val="ListParagraph"/>
        <w:numPr>
          <w:ilvl w:val="2"/>
          <w:numId w:val="5"/>
        </w:numPr>
        <w:rPr>
          <w:ins w:author="Tess Ryckman" w:date="2023-02-03T16:43:00Z" w:id="592"/>
        </w:rPr>
      </w:pPr>
      <w:ins w:author="Tess Ryckman" w:date="2023-02-03T16:43:00Z" w:id="593">
        <w:r>
          <w:t>Generation interval and serial interval</w:t>
        </w:r>
      </w:ins>
    </w:p>
    <w:p w:rsidR="00567F83" w:rsidDel="00567F83" w:rsidP="00567F83" w:rsidRDefault="00567F83" w14:paraId="215B708E" w14:textId="77777777">
      <w:pPr>
        <w:pStyle w:val="ListParagraph"/>
        <w:numPr>
          <w:ilvl w:val="2"/>
          <w:numId w:val="5"/>
        </w:numPr>
        <w:rPr>
          <w:del w:author="Tess Ryckman" w:date="2023-02-03T16:44:00Z" w:id="594"/>
          <w:ins w:author="Tess Ryckman" w:date="2023-02-03T16:43:00Z" w:id="595"/>
        </w:rPr>
      </w:pPr>
      <w:ins w:author="Tess Ryckman" w:date="2023-02-03T16:43:00Z" w:id="596">
        <w:r>
          <w:t>Doubling time</w:t>
        </w:r>
      </w:ins>
    </w:p>
    <w:p w:rsidR="00567F83" w:rsidP="00567F83" w:rsidRDefault="00567F83" w14:paraId="13EB3B92" w14:textId="77777777">
      <w:pPr>
        <w:pStyle w:val="ListParagraph"/>
        <w:numPr>
          <w:ilvl w:val="2"/>
          <w:numId w:val="5"/>
        </w:numPr>
        <w:pPrChange w:author="Tess Ryckman" w:date="2023-02-03T16:44:00Z" w:id="597">
          <w:pPr>
            <w:pStyle w:val="ListParagraph"/>
            <w:numPr>
              <w:numId w:val="5"/>
            </w:numPr>
            <w:ind w:hanging="360"/>
          </w:pPr>
        </w:pPrChange>
      </w:pPr>
    </w:p>
    <w:p w:rsidR="00493645" w:rsidP="00493645" w:rsidRDefault="00493645" w14:paraId="31A0713B" w14:textId="28384120">
      <w:pPr>
        <w:pStyle w:val="ListParagraph"/>
        <w:numPr>
          <w:ilvl w:val="0"/>
          <w:numId w:val="5"/>
        </w:numPr>
      </w:pPr>
      <w:r>
        <w:t>Couple seminal papers?</w:t>
      </w:r>
    </w:p>
    <w:p w:rsidRPr="00493645" w:rsidR="00493645" w:rsidP="00493645" w:rsidRDefault="00493645" w14:paraId="112741B8" w14:textId="6A40F709">
      <w:pPr>
        <w:pStyle w:val="ListParagraph"/>
        <w:numPr>
          <w:ilvl w:val="0"/>
          <w:numId w:val="5"/>
        </w:numPr>
      </w:pPr>
      <w:r>
        <w:t xml:space="preserve">Any readings from Keeling &amp; </w:t>
      </w:r>
      <w:proofErr w:type="spellStart"/>
      <w:r>
        <w:t>Rohani</w:t>
      </w:r>
      <w:proofErr w:type="spellEnd"/>
      <w:r>
        <w:t>?</w:t>
      </w:r>
    </w:p>
    <w:p w:rsidRPr="00493645" w:rsidR="00493645" w:rsidP="00997C2A" w:rsidRDefault="00493645" w14:paraId="4CB6C230" w14:textId="77777777">
      <w:pPr>
        <w:rPr>
          <w:b/>
          <w:bCs/>
          <w:u w:val="single"/>
        </w:rPr>
      </w:pPr>
    </w:p>
    <w:p w:rsidRPr="00493645" w:rsidR="00997C2A" w:rsidP="00997C2A" w:rsidRDefault="00493645" w14:paraId="79920C45" w14:textId="07828631">
      <w:pPr>
        <w:rPr>
          <w:b/>
          <w:bCs/>
          <w:u w:val="single"/>
        </w:rPr>
      </w:pPr>
      <w:r>
        <w:rPr>
          <w:b/>
          <w:bCs/>
          <w:u w:val="single"/>
        </w:rPr>
        <w:t>PREREQUISITES</w:t>
      </w:r>
    </w:p>
    <w:p w:rsidR="00997C2A" w:rsidP="00997C2A" w:rsidRDefault="00997C2A" w14:paraId="5BC13D68" w14:textId="3EDE34B0">
      <w:pPr>
        <w:pStyle w:val="ListParagraph"/>
        <w:numPr>
          <w:ilvl w:val="0"/>
          <w:numId w:val="6"/>
        </w:numPr>
      </w:pPr>
      <w:r>
        <w:t>R coding experience</w:t>
      </w:r>
    </w:p>
    <w:p w:rsidR="003F6C39" w:rsidP="00997C2A" w:rsidRDefault="003F6C39" w14:paraId="5454AAB6" w14:textId="03007D36">
      <w:pPr>
        <w:pStyle w:val="ListParagraph"/>
        <w:numPr>
          <w:ilvl w:val="0"/>
          <w:numId w:val="6"/>
        </w:numPr>
      </w:pPr>
      <w:r>
        <w:t>Calculus/differential equations?</w:t>
      </w:r>
    </w:p>
    <w:p w:rsidRPr="00997C2A" w:rsidR="00997C2A" w:rsidP="00997C2A" w:rsidRDefault="00997C2A" w14:paraId="6D9822DF" w14:textId="4CF8783B">
      <w:pPr>
        <w:pStyle w:val="ListParagraph"/>
        <w:numPr>
          <w:ilvl w:val="0"/>
          <w:numId w:val="6"/>
        </w:numPr>
      </w:pPr>
      <w:r>
        <w:t xml:space="preserve">Modeling experience helpful but not </w:t>
      </w:r>
      <w:proofErr w:type="gramStart"/>
      <w:r>
        <w:t>required?</w:t>
      </w:r>
      <w:proofErr w:type="gramEnd"/>
    </w:p>
    <w:p w:rsidRPr="00997C2A" w:rsidR="00997C2A" w:rsidP="00997C2A" w:rsidRDefault="00997C2A" w14:paraId="334081F7" w14:textId="4CC69E2C">
      <w:r>
        <w:tab/>
      </w:r>
    </w:p>
    <w:sectPr w:rsidRPr="00997C2A" w:rsidR="00997C2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ky" w:author="kyueunl@uw.edu" w:date="2023-01-22T14:59:00Z" w:id="84">
    <w:p w:rsidR="5024233C" w:rsidRDefault="5024233C" w14:paraId="6D9F2296" w14:textId="396FB063">
      <w:pPr>
        <w:pStyle w:val="CommentText"/>
      </w:pPr>
      <w:r>
        <w:t xml:space="preserve">The list looks good! How about we take one disease as an example to explain these concept? Like we are looking at COVID-19 outbreaks and wanna understand the nature of outbreak and terms appeared in the news paper! (compared to going over each concept in order?) </w:t>
      </w:r>
      <w:r>
        <w:rPr>
          <w:rStyle w:val="CommentReference"/>
        </w:rPr>
        <w:annotationRef/>
      </w:r>
    </w:p>
  </w:comment>
  <w:comment w:initials="TR" w:author="Tess Ryckman [2]" w:date="2023-01-10T16:07:00Z" w:id="86">
    <w:p w:rsidR="00800528" w:rsidP="00CC48AC" w:rsidRDefault="00800528" w14:paraId="1B36A398" w14:textId="77777777">
      <w:pPr>
        <w:pStyle w:val="CommentText"/>
      </w:pPr>
      <w:r>
        <w:rPr>
          <w:rStyle w:val="CommentReference"/>
        </w:rPr>
        <w:annotationRef/>
      </w:r>
      <w:r>
        <w:t>Might lean towards sprinkling these throughout the presentation but giving people a glossary sheet or something so they have them all in 1 place?</w:t>
      </w:r>
    </w:p>
  </w:comment>
  <w:comment w:initials="ky" w:author="kyueunl@uw.edu" w:date="2023-01-22T15:12:00Z" w:id="87">
    <w:p w:rsidR="5024233C" w:rsidRDefault="5024233C" w14:paraId="75196BDC" w14:textId="71D09324">
      <w:pPr>
        <w:pStyle w:val="CommentText"/>
      </w:pPr>
      <w:r>
        <w:t>I think it's a great idea and we can distribute the sheet after the class</w:t>
      </w:r>
      <w:r>
        <w:rPr>
          <w:rStyle w:val="CommentReference"/>
        </w:rPr>
        <w:annotationRef/>
      </w:r>
    </w:p>
  </w:comment>
  <w:comment w:initials="TR" w:author="Tess Ryckman [2]" w:date="2023-01-10T15:47:00Z" w:id="93">
    <w:p w:rsidR="00493645" w:rsidP="009E29CE" w:rsidRDefault="00493645" w14:paraId="390E43FD" w14:textId="44144CB1">
      <w:pPr>
        <w:pStyle w:val="CommentText"/>
      </w:pPr>
      <w:r>
        <w:rPr>
          <w:rStyle w:val="CommentReference"/>
        </w:rPr>
        <w:annotationRef/>
      </w:r>
      <w:r>
        <w:t>How much to focus on this? It's in ID modeling theory but in practice?</w:t>
      </w:r>
    </w:p>
  </w:comment>
  <w:comment w:initials="ky" w:author="kyueunl@uw.edu" w:date="2023-01-22T14:45:00Z" w:id="94">
    <w:p w:rsidR="5024233C" w:rsidRDefault="5024233C" w14:paraId="3E9AD04B" w14:textId="078F8AEC">
      <w:pPr>
        <w:pStyle w:val="CommentText"/>
      </w:pPr>
      <w:r>
        <w:t>This can be mentioned briefly in modeling ID?</w:t>
      </w:r>
      <w:r>
        <w:rPr>
          <w:rStyle w:val="CommentReference"/>
        </w:rPr>
        <w:annotationRef/>
      </w:r>
    </w:p>
  </w:comment>
  <w:comment w:initials="ky" w:author="kyueunl@uw.edu" w:date="2023-01-22T15:03:00Z" w:id="321">
    <w:p w:rsidR="5024233C" w:rsidRDefault="5024233C" w14:paraId="5D7AFEAC" w14:textId="4E9FE1A5">
      <w:pPr>
        <w:pStyle w:val="CommentText"/>
      </w:pPr>
      <w:r>
        <w:t xml:space="preserve">This can be moveed up to key concepts? </w:t>
      </w:r>
      <w:r>
        <w:rPr>
          <w:rStyle w:val="CommentReference"/>
        </w:rPr>
        <w:annotationRef/>
      </w:r>
    </w:p>
  </w:comment>
  <w:comment w:initials="ky" w:author="kyueunl@uw.edu" w:date="2023-01-22T15:22:00Z" w:id="472">
    <w:p w:rsidR="5024233C" w:rsidRDefault="5024233C" w14:paraId="49DC9898" w14:textId="491B6AF1">
      <w:pPr>
        <w:pStyle w:val="CommentText"/>
      </w:pPr>
      <w:r>
        <w:t>bad example of ID models (IHME COVID-19) and 2 reference from Jason's class</w:t>
      </w:r>
      <w:r>
        <w:rPr>
          <w:rStyle w:val="CommentReference"/>
        </w:rPr>
        <w:annotationRef/>
      </w:r>
    </w:p>
  </w:comment>
  <w:comment w:initials="ky" w:author="kyueunl@uw.edu" w:date="2023-01-22T15:22:00Z" w:id="473">
    <w:p w:rsidR="5024233C" w:rsidRDefault="5024233C" w14:paraId="6EBBAF62" w14:textId="772F6139">
      <w:pPr>
        <w:pStyle w:val="CommentText"/>
      </w:pPr>
      <w:r>
        <w:t>We can also move this to the end of the class as a wrap-up slide</w:t>
      </w:r>
      <w:r>
        <w:rPr>
          <w:rStyle w:val="CommentReference"/>
        </w:rPr>
        <w:annotationRef/>
      </w:r>
    </w:p>
  </w:comment>
  <w:comment w:initials="ky" w:author="kyueunl@uw.edu" w:date="2023-01-22T14:59:00Z" w:id="574">
    <w:p w:rsidR="00567F83" w:rsidP="00567F83" w:rsidRDefault="00567F83" w14:paraId="46AB1963" w14:textId="77777777">
      <w:pPr>
        <w:pStyle w:val="CommentText"/>
      </w:pPr>
      <w:r>
        <w:t xml:space="preserve">The list looks good! How about we take one disease as an example to explain these concept? Like we are looking at COVID-19 outbreaks and wanna understand the nature of outbreak and terms appeared in the news paper! (compared to going over each concept in order?)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9F2296" w15:done="0"/>
  <w15:commentEx w15:paraId="1B36A398" w15:done="0"/>
  <w15:commentEx w15:paraId="75196BDC" w15:paraIdParent="1B36A398" w15:done="0"/>
  <w15:commentEx w15:paraId="390E43FD" w15:done="0"/>
  <w15:commentEx w15:paraId="3E9AD04B" w15:paraIdParent="390E43FD" w15:done="0"/>
  <w15:commentEx w15:paraId="5D7AFEAC" w15:done="0"/>
  <w15:commentEx w15:paraId="49DC9898" w15:done="0"/>
  <w15:commentEx w15:paraId="6EBBAF62" w15:paraIdParent="49DC9898" w15:done="0"/>
  <w15:commentEx w15:paraId="46AB196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FFD0656" w16cex:dateUtc="2023-01-22T22:59:00Z"/>
  <w16cex:commentExtensible w16cex:durableId="27680BAB" w16cex:dateUtc="2023-01-10T21:07:00Z"/>
  <w16cex:commentExtensible w16cex:durableId="7AC5FAE9" w16cex:dateUtc="2023-01-22T23:12:00Z"/>
  <w16cex:commentExtensible w16cex:durableId="2768070A" w16cex:dateUtc="2023-01-10T20:47:00Z"/>
  <w16cex:commentExtensible w16cex:durableId="31F205FD" w16cex:dateUtc="2023-01-22T22:45:00Z"/>
  <w16cex:commentExtensible w16cex:durableId="7975D9BE" w16cex:dateUtc="2023-01-22T23:03:00Z"/>
  <w16cex:commentExtensible w16cex:durableId="02A32602" w16cex:dateUtc="2023-01-22T23:22:00Z"/>
  <w16cex:commentExtensible w16cex:durableId="66623312" w16cex:dateUtc="2023-01-22T23:22:00Z"/>
  <w16cex:commentExtensible w16cex:durableId="2787B853" w16cex:dateUtc="2023-01-22T22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9F2296" w16cid:durableId="2FFD0656"/>
  <w16cid:commentId w16cid:paraId="1B36A398" w16cid:durableId="27680BAB"/>
  <w16cid:commentId w16cid:paraId="75196BDC" w16cid:durableId="7AC5FAE9"/>
  <w16cid:commentId w16cid:paraId="390E43FD" w16cid:durableId="2768070A"/>
  <w16cid:commentId w16cid:paraId="3E9AD04B" w16cid:durableId="31F205FD"/>
  <w16cid:commentId w16cid:paraId="5D7AFEAC" w16cid:durableId="7975D9BE"/>
  <w16cid:commentId w16cid:paraId="49DC9898" w16cid:durableId="02A32602"/>
  <w16cid:commentId w16cid:paraId="6EBBAF62" w16cid:durableId="66623312"/>
  <w16cid:commentId w16cid:paraId="46AB1963" w16cid:durableId="2787B85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6BFD"/>
    <w:multiLevelType w:val="hybridMultilevel"/>
    <w:tmpl w:val="08C4BF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8074A0"/>
    <w:multiLevelType w:val="hybridMultilevel"/>
    <w:tmpl w:val="E7962A8C"/>
    <w:lvl w:ilvl="0" w:tplc="CDE0A528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843A81"/>
    <w:multiLevelType w:val="hybridMultilevel"/>
    <w:tmpl w:val="34E4A00A"/>
    <w:lvl w:ilvl="0" w:tplc="CDE0A528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0555236"/>
    <w:multiLevelType w:val="hybridMultilevel"/>
    <w:tmpl w:val="634AA82C"/>
    <w:lvl w:ilvl="0" w:tplc="CDE0A528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FF53C85"/>
    <w:multiLevelType w:val="hybridMultilevel"/>
    <w:tmpl w:val="0C1249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03F4924"/>
    <w:multiLevelType w:val="hybridMultilevel"/>
    <w:tmpl w:val="72083B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A05D46A"/>
    <w:multiLevelType w:val="hybridMultilevel"/>
    <w:tmpl w:val="8D208BD2"/>
    <w:lvl w:ilvl="0" w:tplc="A3EE93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30CF7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70EA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8C9E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A34E9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2E9F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C491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32E83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FC4F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F58F30E"/>
    <w:multiLevelType w:val="hybridMultilevel"/>
    <w:tmpl w:val="2A8E007C"/>
    <w:lvl w:ilvl="0" w:tplc="D4823B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03261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0E8D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3850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2209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045B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1C8E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82F2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F02A9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01D3975"/>
    <w:multiLevelType w:val="hybridMultilevel"/>
    <w:tmpl w:val="8E525792"/>
    <w:lvl w:ilvl="0" w:tplc="CDE0A528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62D0048D"/>
    <w:multiLevelType w:val="hybridMultilevel"/>
    <w:tmpl w:val="995E1ED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F9D2544"/>
    <w:multiLevelType w:val="hybridMultilevel"/>
    <w:tmpl w:val="8190DBC6"/>
    <w:lvl w:ilvl="0" w:tplc="EA9ADC7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966D1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14F8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6E8C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300B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94E7C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B822A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3E6E0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404E0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0BC378B"/>
    <w:multiLevelType w:val="hybridMultilevel"/>
    <w:tmpl w:val="1E5E47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33F76ED"/>
    <w:multiLevelType w:val="hybridMultilevel"/>
    <w:tmpl w:val="6EDC4F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D2D0463"/>
    <w:multiLevelType w:val="hybridMultilevel"/>
    <w:tmpl w:val="174292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FA07B3F"/>
    <w:multiLevelType w:val="hybridMultilevel"/>
    <w:tmpl w:val="ED8EF3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62343517">
    <w:abstractNumId w:val="7"/>
  </w:num>
  <w:num w:numId="2" w16cid:durableId="366687482">
    <w:abstractNumId w:val="6"/>
  </w:num>
  <w:num w:numId="3" w16cid:durableId="1704671737">
    <w:abstractNumId w:val="10"/>
  </w:num>
  <w:num w:numId="4" w16cid:durableId="1412120265">
    <w:abstractNumId w:val="11"/>
  </w:num>
  <w:num w:numId="5" w16cid:durableId="481896319">
    <w:abstractNumId w:val="9"/>
  </w:num>
  <w:num w:numId="6" w16cid:durableId="1202404252">
    <w:abstractNumId w:val="0"/>
  </w:num>
  <w:num w:numId="7" w16cid:durableId="452135523">
    <w:abstractNumId w:val="5"/>
  </w:num>
  <w:num w:numId="8" w16cid:durableId="2057314532">
    <w:abstractNumId w:val="14"/>
  </w:num>
  <w:num w:numId="9" w16cid:durableId="487598379">
    <w:abstractNumId w:val="4"/>
  </w:num>
  <w:num w:numId="10" w16cid:durableId="1303080799">
    <w:abstractNumId w:val="8"/>
  </w:num>
  <w:num w:numId="11" w16cid:durableId="265424216">
    <w:abstractNumId w:val="1"/>
  </w:num>
  <w:num w:numId="12" w16cid:durableId="84612467">
    <w:abstractNumId w:val="2"/>
  </w:num>
  <w:num w:numId="13" w16cid:durableId="604310301">
    <w:abstractNumId w:val="3"/>
  </w:num>
  <w:num w:numId="14" w16cid:durableId="402260303">
    <w:abstractNumId w:val="12"/>
  </w:num>
  <w:num w:numId="15" w16cid:durableId="909655597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ess Ryckman">
    <w15:presenceInfo w15:providerId="AD" w15:userId="S::tryckma1@jh.edu::09ccbdaa-7e74-4b65-8891-d2b196e1108d"/>
  </w15:person>
  <w15:person w15:author="Tess Ryckman [2]">
    <w15:presenceInfo w15:providerId="None" w15:userId="Tess Ryckman"/>
  </w15:person>
  <w15:person w15:author="kyueunl@uw.edu">
    <w15:presenceInfo w15:providerId="AD" w15:userId="S::urn:spo:guest#kyueunl@uw.edu::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proofState w:spelling="clean" w:grammar="dirty"/>
  <w:trackRevisions w:val="tru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C2A"/>
    <w:rsid w:val="000078F8"/>
    <w:rsid w:val="00012554"/>
    <w:rsid w:val="000546BB"/>
    <w:rsid w:val="00060F0B"/>
    <w:rsid w:val="00074295"/>
    <w:rsid w:val="00085CA6"/>
    <w:rsid w:val="00087194"/>
    <w:rsid w:val="000A7191"/>
    <w:rsid w:val="000D5FF0"/>
    <w:rsid w:val="000F42E5"/>
    <w:rsid w:val="001134D0"/>
    <w:rsid w:val="00114EDF"/>
    <w:rsid w:val="001805E6"/>
    <w:rsid w:val="00181B14"/>
    <w:rsid w:val="00195109"/>
    <w:rsid w:val="001A38CA"/>
    <w:rsid w:val="001D33AB"/>
    <w:rsid w:val="001D65ED"/>
    <w:rsid w:val="002045A6"/>
    <w:rsid w:val="00205232"/>
    <w:rsid w:val="002073FD"/>
    <w:rsid w:val="0026783E"/>
    <w:rsid w:val="00272B09"/>
    <w:rsid w:val="00273DFC"/>
    <w:rsid w:val="002B5B74"/>
    <w:rsid w:val="002E26E1"/>
    <w:rsid w:val="0030527D"/>
    <w:rsid w:val="00337127"/>
    <w:rsid w:val="00337A33"/>
    <w:rsid w:val="0037385E"/>
    <w:rsid w:val="003C7D46"/>
    <w:rsid w:val="003D2BA1"/>
    <w:rsid w:val="003E7DB9"/>
    <w:rsid w:val="003F6C39"/>
    <w:rsid w:val="00403926"/>
    <w:rsid w:val="00442E92"/>
    <w:rsid w:val="004552D3"/>
    <w:rsid w:val="00493645"/>
    <w:rsid w:val="005247EE"/>
    <w:rsid w:val="00536004"/>
    <w:rsid w:val="00567F83"/>
    <w:rsid w:val="00571CE1"/>
    <w:rsid w:val="00581EA0"/>
    <w:rsid w:val="00585A21"/>
    <w:rsid w:val="005A2164"/>
    <w:rsid w:val="005B52C2"/>
    <w:rsid w:val="005F4437"/>
    <w:rsid w:val="00622AF3"/>
    <w:rsid w:val="0064614E"/>
    <w:rsid w:val="00673A12"/>
    <w:rsid w:val="00690F49"/>
    <w:rsid w:val="006D47F9"/>
    <w:rsid w:val="00704455"/>
    <w:rsid w:val="00711493"/>
    <w:rsid w:val="00726142"/>
    <w:rsid w:val="00730505"/>
    <w:rsid w:val="00760058"/>
    <w:rsid w:val="0076275F"/>
    <w:rsid w:val="00772E24"/>
    <w:rsid w:val="007A08D8"/>
    <w:rsid w:val="007A3A8A"/>
    <w:rsid w:val="007A552D"/>
    <w:rsid w:val="00800528"/>
    <w:rsid w:val="00820121"/>
    <w:rsid w:val="008227FC"/>
    <w:rsid w:val="008612B7"/>
    <w:rsid w:val="008667A6"/>
    <w:rsid w:val="008802B5"/>
    <w:rsid w:val="008A57E7"/>
    <w:rsid w:val="008B540C"/>
    <w:rsid w:val="008C7550"/>
    <w:rsid w:val="008D78E2"/>
    <w:rsid w:val="008E1EC2"/>
    <w:rsid w:val="008E5BA2"/>
    <w:rsid w:val="0090338F"/>
    <w:rsid w:val="00911C01"/>
    <w:rsid w:val="00925A8A"/>
    <w:rsid w:val="00927C87"/>
    <w:rsid w:val="00955C1E"/>
    <w:rsid w:val="009832AF"/>
    <w:rsid w:val="00997C2A"/>
    <w:rsid w:val="009A7181"/>
    <w:rsid w:val="009C1501"/>
    <w:rsid w:val="009C4199"/>
    <w:rsid w:val="009D73AB"/>
    <w:rsid w:val="009F2229"/>
    <w:rsid w:val="00A433DA"/>
    <w:rsid w:val="00A72DDF"/>
    <w:rsid w:val="00A80CD9"/>
    <w:rsid w:val="00AD4B98"/>
    <w:rsid w:val="00B639ED"/>
    <w:rsid w:val="00BA123B"/>
    <w:rsid w:val="00BA4465"/>
    <w:rsid w:val="00BA7155"/>
    <w:rsid w:val="00BB5A35"/>
    <w:rsid w:val="00BC1842"/>
    <w:rsid w:val="00CA10D3"/>
    <w:rsid w:val="00CA7918"/>
    <w:rsid w:val="00CD5550"/>
    <w:rsid w:val="00CD5E7B"/>
    <w:rsid w:val="00CE5E61"/>
    <w:rsid w:val="00CF7A1E"/>
    <w:rsid w:val="00D27F0C"/>
    <w:rsid w:val="00D43D7E"/>
    <w:rsid w:val="00D52279"/>
    <w:rsid w:val="00D5361B"/>
    <w:rsid w:val="00D81398"/>
    <w:rsid w:val="00D84906"/>
    <w:rsid w:val="00D921F5"/>
    <w:rsid w:val="00DC6596"/>
    <w:rsid w:val="00DD4524"/>
    <w:rsid w:val="00E221E5"/>
    <w:rsid w:val="00E67953"/>
    <w:rsid w:val="00E928E2"/>
    <w:rsid w:val="00E93D23"/>
    <w:rsid w:val="00EA404F"/>
    <w:rsid w:val="00EB1F6C"/>
    <w:rsid w:val="00EB7FD4"/>
    <w:rsid w:val="00EF415E"/>
    <w:rsid w:val="00F14796"/>
    <w:rsid w:val="00F90B50"/>
    <w:rsid w:val="00FC4546"/>
    <w:rsid w:val="00FE7103"/>
    <w:rsid w:val="00FE7ED4"/>
    <w:rsid w:val="00FF61A4"/>
    <w:rsid w:val="01A2D452"/>
    <w:rsid w:val="0244F80B"/>
    <w:rsid w:val="02BBD5EA"/>
    <w:rsid w:val="02DF24A1"/>
    <w:rsid w:val="02FAC748"/>
    <w:rsid w:val="03B73823"/>
    <w:rsid w:val="09532492"/>
    <w:rsid w:val="0A3C01FA"/>
    <w:rsid w:val="0B164732"/>
    <w:rsid w:val="1259399E"/>
    <w:rsid w:val="12930BDA"/>
    <w:rsid w:val="1527B98D"/>
    <w:rsid w:val="17DA1551"/>
    <w:rsid w:val="185F5A4F"/>
    <w:rsid w:val="18979599"/>
    <w:rsid w:val="18A0C46E"/>
    <w:rsid w:val="19FB2AB0"/>
    <w:rsid w:val="1BD86530"/>
    <w:rsid w:val="1C24AAF6"/>
    <w:rsid w:val="1C886024"/>
    <w:rsid w:val="1D41BE4B"/>
    <w:rsid w:val="1D743591"/>
    <w:rsid w:val="1DB29623"/>
    <w:rsid w:val="219C01DE"/>
    <w:rsid w:val="23A854AF"/>
    <w:rsid w:val="24146159"/>
    <w:rsid w:val="285AEBA1"/>
    <w:rsid w:val="2AAEDEAC"/>
    <w:rsid w:val="3000C452"/>
    <w:rsid w:val="3479A2F9"/>
    <w:rsid w:val="37229080"/>
    <w:rsid w:val="373DE3EC"/>
    <w:rsid w:val="3887A2B8"/>
    <w:rsid w:val="38BE60E1"/>
    <w:rsid w:val="3CF00831"/>
    <w:rsid w:val="3D770C2E"/>
    <w:rsid w:val="3E6A122B"/>
    <w:rsid w:val="3FEBAD07"/>
    <w:rsid w:val="4160BB1B"/>
    <w:rsid w:val="436FD41A"/>
    <w:rsid w:val="44A45B99"/>
    <w:rsid w:val="46402BFA"/>
    <w:rsid w:val="47679CE3"/>
    <w:rsid w:val="4829E787"/>
    <w:rsid w:val="49DE15FC"/>
    <w:rsid w:val="4B06F5CD"/>
    <w:rsid w:val="4BD5EF1A"/>
    <w:rsid w:val="4CB6BAF5"/>
    <w:rsid w:val="5024233C"/>
    <w:rsid w:val="50378922"/>
    <w:rsid w:val="51617BBC"/>
    <w:rsid w:val="53560187"/>
    <w:rsid w:val="577B3E1E"/>
    <w:rsid w:val="582972AA"/>
    <w:rsid w:val="583942C4"/>
    <w:rsid w:val="5C6DFEBC"/>
    <w:rsid w:val="60364AF7"/>
    <w:rsid w:val="60993A6E"/>
    <w:rsid w:val="619019C1"/>
    <w:rsid w:val="637412D7"/>
    <w:rsid w:val="63FE9732"/>
    <w:rsid w:val="657E80DC"/>
    <w:rsid w:val="659E9673"/>
    <w:rsid w:val="66118703"/>
    <w:rsid w:val="68D63735"/>
    <w:rsid w:val="69B6066F"/>
    <w:rsid w:val="6AD0F030"/>
    <w:rsid w:val="6E5FAA95"/>
    <w:rsid w:val="6E629E4D"/>
    <w:rsid w:val="6E963486"/>
    <w:rsid w:val="6EA1D3CD"/>
    <w:rsid w:val="715A3A1E"/>
    <w:rsid w:val="7247FC9D"/>
    <w:rsid w:val="757F9D5F"/>
    <w:rsid w:val="76A8AF06"/>
    <w:rsid w:val="7AD412BB"/>
    <w:rsid w:val="7AECD576"/>
    <w:rsid w:val="7C1F683A"/>
    <w:rsid w:val="7E1A9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9B93D"/>
  <w15:chartTrackingRefBased/>
  <w15:docId w15:val="{33DEE96A-FB62-4110-81D3-E24682C827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C2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36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93645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4936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364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9364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147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Tess Ryckman</dc:creator>
  <keywords/>
  <dc:description/>
  <lastModifiedBy>kyueunl@uw.edu</lastModifiedBy>
  <revision>125</revision>
  <dcterms:created xsi:type="dcterms:W3CDTF">2023-01-10T20:35:00.0000000Z</dcterms:created>
  <dcterms:modified xsi:type="dcterms:W3CDTF">2023-08-31T15:27:29.4817582Z</dcterms:modified>
</coreProperties>
</file>